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2EF3E5D3" w:rsidP="2C4F75A8" w:rsidRDefault="2EF3E5D3" w14:paraId="0AB4D068" w14:textId="475CD606">
      <w:pPr>
        <w:jc w:val="center"/>
        <w:rPr>
          <w:rFonts w:ascii="Times New Roman" w:hAnsi="Times New Roman" w:eastAsia="Times New Roman" w:cs="Times New Roman"/>
          <w:b/>
          <w:bCs/>
          <w:sz w:val="24"/>
          <w:szCs w:val="24"/>
        </w:rPr>
      </w:pPr>
      <w:r w:rsidRPr="2C4F75A8">
        <w:rPr>
          <w:rFonts w:ascii="Times New Roman" w:hAnsi="Times New Roman" w:eastAsia="Times New Roman" w:cs="Times New Roman"/>
          <w:b/>
          <w:bCs/>
          <w:sz w:val="24"/>
          <w:szCs w:val="24"/>
        </w:rPr>
        <w:t>The Cardiovascular Implications of Racial Discrimination</w:t>
      </w:r>
    </w:p>
    <w:p w:rsidR="2EF3E5D3" w:rsidP="2C4F75A8" w:rsidRDefault="2EF3E5D3" w14:paraId="728953B0" w14:textId="22143798">
      <w:pPr>
        <w:jc w:val="center"/>
        <w:rPr>
          <w:rFonts w:ascii="Times New Roman" w:hAnsi="Times New Roman" w:eastAsia="Times New Roman" w:cs="Times New Roman"/>
          <w:b/>
          <w:bCs/>
          <w:sz w:val="24"/>
          <w:szCs w:val="24"/>
        </w:rPr>
      </w:pPr>
      <w:r w:rsidRPr="2C4F75A8">
        <w:rPr>
          <w:rFonts w:ascii="Times New Roman" w:hAnsi="Times New Roman" w:eastAsia="Times New Roman" w:cs="Times New Roman"/>
          <w:b/>
          <w:bCs/>
          <w:sz w:val="24"/>
          <w:szCs w:val="24"/>
        </w:rPr>
        <w:t>Isabelle John</w:t>
      </w:r>
    </w:p>
    <w:p w:rsidRPr="00D2786D" w:rsidR="00D2786D" w:rsidP="00D2786D" w:rsidRDefault="00D2786D" w14:paraId="7CA59682" w14:textId="372B82F6" w14:noSpellErr="1">
      <w:pPr>
        <w:rPr>
          <w:rFonts w:ascii="Times New Roman" w:hAnsi="Times New Roman" w:eastAsia="Times New Roman" w:cs="Times New Roman"/>
          <w:sz w:val="24"/>
          <w:szCs w:val="24"/>
          <w:u w:val="single"/>
        </w:rPr>
      </w:pPr>
      <w:r w:rsidRPr="60E93B3E" w:rsidR="00D2786D">
        <w:rPr>
          <w:rFonts w:ascii="Times New Roman" w:hAnsi="Times New Roman" w:eastAsia="Times New Roman" w:cs="Times New Roman"/>
          <w:sz w:val="24"/>
          <w:szCs w:val="24"/>
          <w:u w:val="single"/>
        </w:rPr>
        <w:t>Abstract</w:t>
      </w:r>
      <w:commentRangeStart w:id="1687310908"/>
      <w:commentRangeEnd w:id="1687310908"/>
      <w:r>
        <w:rPr>
          <w:rStyle w:val="CommentReference"/>
        </w:rPr>
        <w:commentReference w:id="1687310908"/>
      </w:r>
    </w:p>
    <w:p w:rsidR="3AFB17E4" w:rsidP="2C4F75A8" w:rsidRDefault="3AFB17E4" w14:paraId="00789831" w14:textId="526CAA39">
      <w:pPr>
        <w:jc w:val="both"/>
        <w:rPr>
          <w:rFonts w:ascii="Times New Roman" w:hAnsi="Times New Roman" w:eastAsia="Times New Roman" w:cs="Times New Roman"/>
          <w:sz w:val="24"/>
          <w:szCs w:val="24"/>
        </w:rPr>
      </w:pPr>
      <w:r w:rsidRPr="60E93B3E" w:rsidR="3AFB17E4">
        <w:rPr>
          <w:rFonts w:ascii="Times New Roman" w:hAnsi="Times New Roman" w:eastAsia="Times New Roman" w:cs="Times New Roman"/>
          <w:sz w:val="24"/>
          <w:szCs w:val="24"/>
        </w:rPr>
        <w:t>The purpose of this study is to evaluate how racism and discriminatio</w:t>
      </w:r>
      <w:r w:rsidRPr="60E93B3E" w:rsidR="00DB588B">
        <w:rPr>
          <w:rFonts w:ascii="Times New Roman" w:hAnsi="Times New Roman" w:eastAsia="Times New Roman" w:cs="Times New Roman"/>
          <w:sz w:val="24"/>
          <w:szCs w:val="24"/>
        </w:rPr>
        <w:t>n</w:t>
      </w:r>
      <w:r w:rsidRPr="60E93B3E" w:rsidR="3AFB17E4">
        <w:rPr>
          <w:rFonts w:ascii="Times New Roman" w:hAnsi="Times New Roman" w:eastAsia="Times New Roman" w:cs="Times New Roman"/>
          <w:sz w:val="24"/>
          <w:szCs w:val="24"/>
        </w:rPr>
        <w:t xml:space="preserve"> can be detrimental to </w:t>
      </w:r>
      <w:r w:rsidRPr="60E93B3E" w:rsidR="00DB588B">
        <w:rPr>
          <w:rFonts w:ascii="Times New Roman" w:hAnsi="Times New Roman" w:eastAsia="Times New Roman" w:cs="Times New Roman"/>
          <w:sz w:val="24"/>
          <w:szCs w:val="24"/>
        </w:rPr>
        <w:t xml:space="preserve">cardiovascular </w:t>
      </w:r>
      <w:r w:rsidRPr="60E93B3E" w:rsidR="3AFB17E4">
        <w:rPr>
          <w:rFonts w:ascii="Times New Roman" w:hAnsi="Times New Roman" w:eastAsia="Times New Roman" w:cs="Times New Roman"/>
          <w:sz w:val="24"/>
          <w:szCs w:val="24"/>
        </w:rPr>
        <w:t>health</w:t>
      </w:r>
      <w:r w:rsidRPr="60E93B3E" w:rsidR="00DB588B">
        <w:rPr>
          <w:rFonts w:ascii="Times New Roman" w:hAnsi="Times New Roman" w:eastAsia="Times New Roman" w:cs="Times New Roman"/>
          <w:sz w:val="24"/>
          <w:szCs w:val="24"/>
        </w:rPr>
        <w:t xml:space="preserve"> (CVH)</w:t>
      </w:r>
      <w:r w:rsidRPr="60E93B3E" w:rsidR="3AFB17E4">
        <w:rPr>
          <w:rFonts w:ascii="Times New Roman" w:hAnsi="Times New Roman" w:eastAsia="Times New Roman" w:cs="Times New Roman"/>
          <w:sz w:val="24"/>
          <w:szCs w:val="24"/>
        </w:rPr>
        <w:t xml:space="preserve">. The choice to focus specifically on </w:t>
      </w:r>
      <w:r w:rsidRPr="60E93B3E" w:rsidR="00DB588B">
        <w:rPr>
          <w:rFonts w:ascii="Times New Roman" w:hAnsi="Times New Roman" w:eastAsia="Times New Roman" w:cs="Times New Roman"/>
          <w:sz w:val="24"/>
          <w:szCs w:val="24"/>
        </w:rPr>
        <w:t xml:space="preserve">CVH </w:t>
      </w:r>
      <w:r w:rsidRPr="60E93B3E" w:rsidR="3AFB17E4">
        <w:rPr>
          <w:rFonts w:ascii="Times New Roman" w:hAnsi="Times New Roman" w:eastAsia="Times New Roman" w:cs="Times New Roman"/>
          <w:sz w:val="24"/>
          <w:szCs w:val="24"/>
        </w:rPr>
        <w:t xml:space="preserve">as cardiovascular diseases </w:t>
      </w:r>
      <w:r w:rsidRPr="60E93B3E" w:rsidR="00DB588B">
        <w:rPr>
          <w:rFonts w:ascii="Times New Roman" w:hAnsi="Times New Roman" w:eastAsia="Times New Roman" w:cs="Times New Roman"/>
          <w:sz w:val="24"/>
          <w:szCs w:val="24"/>
        </w:rPr>
        <w:t xml:space="preserve">(CVD) </w:t>
      </w:r>
      <w:r w:rsidRPr="60E93B3E" w:rsidR="3AFB17E4">
        <w:rPr>
          <w:rFonts w:ascii="Times New Roman" w:hAnsi="Times New Roman" w:eastAsia="Times New Roman" w:cs="Times New Roman"/>
          <w:sz w:val="24"/>
          <w:szCs w:val="24"/>
        </w:rPr>
        <w:t>was made because they are some of the main causes of death in the United States</w:t>
      </w:r>
      <w:r w:rsidRPr="60E93B3E" w:rsidR="00702751">
        <w:rPr>
          <w:rFonts w:ascii="Times New Roman" w:hAnsi="Times New Roman" w:eastAsia="Times New Roman" w:cs="Times New Roman"/>
          <w:sz w:val="24"/>
          <w:szCs w:val="24"/>
        </w:rPr>
        <w:t xml:space="preserve">; </w:t>
      </w:r>
      <w:r w:rsidRPr="60E93B3E" w:rsidR="00DB588B">
        <w:rPr>
          <w:rFonts w:ascii="Times New Roman" w:hAnsi="Times New Roman" w:eastAsia="Times New Roman" w:cs="Times New Roman"/>
          <w:sz w:val="24"/>
          <w:szCs w:val="24"/>
        </w:rPr>
        <w:t xml:space="preserve">CVD </w:t>
      </w:r>
      <w:r w:rsidRPr="60E93B3E" w:rsidR="00702751">
        <w:rPr>
          <w:rFonts w:ascii="Times New Roman" w:hAnsi="Times New Roman" w:eastAsia="Times New Roman" w:cs="Times New Roman"/>
          <w:sz w:val="24"/>
          <w:szCs w:val="24"/>
        </w:rPr>
        <w:t xml:space="preserve">account for 1 out of every 3 deaths in the nation. </w:t>
      </w:r>
      <w:r w:rsidRPr="60E93B3E" w:rsidR="00DB588B">
        <w:rPr>
          <w:rFonts w:ascii="Times New Roman" w:hAnsi="Times New Roman" w:eastAsia="Times New Roman" w:cs="Times New Roman"/>
          <w:sz w:val="24"/>
          <w:szCs w:val="24"/>
        </w:rPr>
        <w:t xml:space="preserve">History has shown that </w:t>
      </w:r>
      <w:r w:rsidRPr="60E93B3E" w:rsidR="3AFB17E4">
        <w:rPr>
          <w:rFonts w:ascii="Times New Roman" w:hAnsi="Times New Roman" w:eastAsia="Times New Roman" w:cs="Times New Roman"/>
          <w:sz w:val="24"/>
          <w:szCs w:val="24"/>
        </w:rPr>
        <w:t>racial minorities, especially black people, are at an extremely high risk to damaging stressors</w:t>
      </w:r>
      <w:r w:rsidRPr="60E93B3E" w:rsidR="00DB588B">
        <w:rPr>
          <w:rFonts w:ascii="Times New Roman" w:hAnsi="Times New Roman" w:eastAsia="Times New Roman" w:cs="Times New Roman"/>
          <w:sz w:val="24"/>
          <w:szCs w:val="24"/>
        </w:rPr>
        <w:t xml:space="preserve"> such as</w:t>
      </w:r>
      <w:r w:rsidRPr="60E93B3E" w:rsidR="3AFB17E4">
        <w:rPr>
          <w:rFonts w:ascii="Times New Roman" w:hAnsi="Times New Roman" w:eastAsia="Times New Roman" w:cs="Times New Roman"/>
          <w:sz w:val="24"/>
          <w:szCs w:val="24"/>
        </w:rPr>
        <w:t xml:space="preserve"> lack of housing, poor medical care, hate crimes, unemployment, </w:t>
      </w:r>
      <w:r w:rsidRPr="60E93B3E" w:rsidR="008D41ED">
        <w:rPr>
          <w:rFonts w:ascii="Times New Roman" w:hAnsi="Times New Roman" w:eastAsia="Times New Roman" w:cs="Times New Roman"/>
          <w:sz w:val="24"/>
          <w:szCs w:val="24"/>
        </w:rPr>
        <w:t>etc</w:t>
      </w:r>
      <w:r w:rsidRPr="60E93B3E" w:rsidR="3AFB17E4">
        <w:rPr>
          <w:rFonts w:ascii="Times New Roman" w:hAnsi="Times New Roman" w:eastAsia="Times New Roman" w:cs="Times New Roman"/>
          <w:sz w:val="24"/>
          <w:szCs w:val="24"/>
        </w:rPr>
        <w:t>. There</w:t>
      </w:r>
      <w:r w:rsidRPr="60E93B3E" w:rsidR="00702751">
        <w:rPr>
          <w:rFonts w:ascii="Times New Roman" w:hAnsi="Times New Roman" w:eastAsia="Times New Roman" w:cs="Times New Roman"/>
          <w:sz w:val="24"/>
          <w:szCs w:val="24"/>
        </w:rPr>
        <w:t xml:space="preserve"> is reason to</w:t>
      </w:r>
      <w:r w:rsidRPr="60E93B3E" w:rsidR="3AFB17E4">
        <w:rPr>
          <w:rFonts w:ascii="Times New Roman" w:hAnsi="Times New Roman" w:eastAsia="Times New Roman" w:cs="Times New Roman"/>
          <w:sz w:val="24"/>
          <w:szCs w:val="24"/>
        </w:rPr>
        <w:t xml:space="preserve"> believe that these stressors</w:t>
      </w:r>
      <w:r w:rsidRPr="60E93B3E" w:rsidR="008D41ED">
        <w:rPr>
          <w:rFonts w:ascii="Times New Roman" w:hAnsi="Times New Roman" w:eastAsia="Times New Roman" w:cs="Times New Roman"/>
          <w:sz w:val="24"/>
          <w:szCs w:val="24"/>
        </w:rPr>
        <w:t>,</w:t>
      </w:r>
      <w:r w:rsidRPr="60E93B3E" w:rsidR="3AFB17E4">
        <w:rPr>
          <w:rFonts w:ascii="Times New Roman" w:hAnsi="Times New Roman" w:eastAsia="Times New Roman" w:cs="Times New Roman"/>
          <w:sz w:val="24"/>
          <w:szCs w:val="24"/>
        </w:rPr>
        <w:t xml:space="preserve"> brought about by discrimination</w:t>
      </w:r>
      <w:r w:rsidRPr="60E93B3E" w:rsidR="008D41ED">
        <w:rPr>
          <w:rFonts w:ascii="Times New Roman" w:hAnsi="Times New Roman" w:eastAsia="Times New Roman" w:cs="Times New Roman"/>
          <w:sz w:val="24"/>
          <w:szCs w:val="24"/>
        </w:rPr>
        <w:t>,</w:t>
      </w:r>
      <w:r w:rsidRPr="60E93B3E" w:rsidR="3AFB17E4">
        <w:rPr>
          <w:rFonts w:ascii="Times New Roman" w:hAnsi="Times New Roman" w:eastAsia="Times New Roman" w:cs="Times New Roman"/>
          <w:sz w:val="24"/>
          <w:szCs w:val="24"/>
        </w:rPr>
        <w:t xml:space="preserve"> put racial minorities at risk for</w:t>
      </w:r>
      <w:r w:rsidRPr="60E93B3E" w:rsidR="00DB588B">
        <w:rPr>
          <w:rFonts w:ascii="Times New Roman" w:hAnsi="Times New Roman" w:eastAsia="Times New Roman" w:cs="Times New Roman"/>
          <w:sz w:val="24"/>
          <w:szCs w:val="24"/>
        </w:rPr>
        <w:t xml:space="preserve"> CVD</w:t>
      </w:r>
      <w:r w:rsidRPr="60E93B3E" w:rsidR="3AFB17E4">
        <w:rPr>
          <w:rFonts w:ascii="Times New Roman" w:hAnsi="Times New Roman" w:eastAsia="Times New Roman" w:cs="Times New Roman"/>
          <w:sz w:val="24"/>
          <w:szCs w:val="24"/>
        </w:rPr>
        <w:t xml:space="preserve">. </w:t>
      </w:r>
      <w:commentRangeStart w:id="758596645"/>
      <w:r w:rsidRPr="60E93B3E" w:rsidR="3AFB17E4">
        <w:rPr>
          <w:rFonts w:ascii="Times New Roman" w:hAnsi="Times New Roman" w:eastAsia="Times New Roman" w:cs="Times New Roman"/>
          <w:sz w:val="24"/>
          <w:szCs w:val="24"/>
        </w:rPr>
        <w:t>The methodology</w:t>
      </w:r>
      <w:commentRangeEnd w:id="758596645"/>
      <w:r>
        <w:rPr>
          <w:rStyle w:val="CommentReference"/>
        </w:rPr>
        <w:commentReference w:id="758596645"/>
      </w:r>
      <w:r w:rsidRPr="60E93B3E" w:rsidR="3AFB17E4">
        <w:rPr>
          <w:rFonts w:ascii="Times New Roman" w:hAnsi="Times New Roman" w:eastAsia="Times New Roman" w:cs="Times New Roman"/>
          <w:sz w:val="24"/>
          <w:szCs w:val="24"/>
        </w:rPr>
        <w:t xml:space="preserve"> will include a cohort of black and white men and women with an age </w:t>
      </w:r>
      <w:del w:author="Benjamin Oren Goldman" w:date="2021-04-28T01:17:37.664Z" w:id="1340254606">
        <w:r w:rsidRPr="60E93B3E" w:rsidDel="3AFB17E4">
          <w:rPr>
            <w:rFonts w:ascii="Times New Roman" w:hAnsi="Times New Roman" w:eastAsia="Times New Roman" w:cs="Times New Roman"/>
            <w:sz w:val="24"/>
            <w:szCs w:val="24"/>
          </w:rPr>
          <w:delText xml:space="preserve">match </w:delText>
        </w:r>
      </w:del>
      <w:ins w:author="Benjamin Oren Goldman" w:date="2021-04-28T01:17:40.303Z" w:id="989470502">
        <w:r w:rsidRPr="60E93B3E" w:rsidR="0D79F12E">
          <w:rPr>
            <w:rFonts w:ascii="Times New Roman" w:hAnsi="Times New Roman" w:eastAsia="Times New Roman" w:cs="Times New Roman"/>
            <w:sz w:val="24"/>
            <w:szCs w:val="24"/>
          </w:rPr>
          <w:t>randge</w:t>
        </w:r>
      </w:ins>
      <w:r w:rsidRPr="60E93B3E" w:rsidR="3AFB17E4">
        <w:rPr>
          <w:rFonts w:ascii="Times New Roman" w:hAnsi="Times New Roman" w:eastAsia="Times New Roman" w:cs="Times New Roman"/>
          <w:sz w:val="24"/>
          <w:szCs w:val="24"/>
        </w:rPr>
        <w:t>of</w:t>
      </w:r>
      <w:proofErr w:type="spellEnd"/>
      <w:r w:rsidRPr="60E93B3E" w:rsidR="3AFB17E4">
        <w:rPr>
          <w:rFonts w:ascii="Times New Roman" w:hAnsi="Times New Roman" w:eastAsia="Times New Roman" w:cs="Times New Roman"/>
          <w:sz w:val="24"/>
          <w:szCs w:val="24"/>
        </w:rPr>
        <w:t xml:space="preserve"> </w:t>
      </w:r>
      <w:r w:rsidRPr="60E93B3E" w:rsidR="00D227B4">
        <w:rPr>
          <w:rFonts w:ascii="Times New Roman" w:hAnsi="Times New Roman" w:eastAsia="Times New Roman" w:cs="Times New Roman"/>
          <w:sz w:val="24"/>
          <w:szCs w:val="24"/>
        </w:rPr>
        <w:t>18</w:t>
      </w:r>
      <w:r w:rsidRPr="60E93B3E" w:rsidR="3AFB17E4">
        <w:rPr>
          <w:rFonts w:ascii="Times New Roman" w:hAnsi="Times New Roman" w:eastAsia="Times New Roman" w:cs="Times New Roman"/>
          <w:sz w:val="24"/>
          <w:szCs w:val="24"/>
        </w:rPr>
        <w:t>-</w:t>
      </w:r>
      <w:r w:rsidRPr="60E93B3E" w:rsidR="00D227B4">
        <w:rPr>
          <w:rFonts w:ascii="Times New Roman" w:hAnsi="Times New Roman" w:eastAsia="Times New Roman" w:cs="Times New Roman"/>
          <w:sz w:val="24"/>
          <w:szCs w:val="24"/>
        </w:rPr>
        <w:t>35</w:t>
      </w:r>
      <w:r w:rsidRPr="60E93B3E" w:rsidR="3AFB17E4">
        <w:rPr>
          <w:rFonts w:ascii="Times New Roman" w:hAnsi="Times New Roman" w:eastAsia="Times New Roman" w:cs="Times New Roman"/>
          <w:sz w:val="24"/>
          <w:szCs w:val="24"/>
        </w:rPr>
        <w:t xml:space="preserve">. Each participant will </w:t>
      </w:r>
      <w:r w:rsidRPr="60E93B3E" w:rsidR="00702751">
        <w:rPr>
          <w:rFonts w:ascii="Times New Roman" w:hAnsi="Times New Roman" w:eastAsia="Times New Roman" w:cs="Times New Roman"/>
          <w:sz w:val="24"/>
          <w:szCs w:val="24"/>
        </w:rPr>
        <w:t xml:space="preserve">complete </w:t>
      </w:r>
      <w:r w:rsidRPr="60E93B3E" w:rsidR="3AFB17E4">
        <w:rPr>
          <w:rFonts w:ascii="Times New Roman" w:hAnsi="Times New Roman" w:eastAsia="Times New Roman" w:cs="Times New Roman"/>
          <w:sz w:val="24"/>
          <w:szCs w:val="24"/>
        </w:rPr>
        <w:t>two surveys</w:t>
      </w:r>
      <w:r w:rsidRPr="60E93B3E" w:rsidR="00DB588B">
        <w:rPr>
          <w:rFonts w:ascii="Times New Roman" w:hAnsi="Times New Roman" w:eastAsia="Times New Roman" w:cs="Times New Roman"/>
          <w:sz w:val="24"/>
          <w:szCs w:val="24"/>
        </w:rPr>
        <w:t xml:space="preserve">: The expanded everyday model of the Experiences of Discrimination survey (EOD) and the </w:t>
      </w:r>
      <w:commentRangeStart w:id="1479084486"/>
      <w:r w:rsidRPr="60E93B3E" w:rsidR="00DB588B">
        <w:rPr>
          <w:rFonts w:ascii="Times New Roman" w:hAnsi="Times New Roman" w:eastAsia="Times New Roman" w:cs="Times New Roman"/>
          <w:sz w:val="24"/>
          <w:szCs w:val="24"/>
        </w:rPr>
        <w:t>ABCD</w:t>
      </w:r>
      <w:commentRangeEnd w:id="1479084486"/>
      <w:r>
        <w:rPr>
          <w:rStyle w:val="CommentReference"/>
        </w:rPr>
        <w:commentReference w:id="1479084486"/>
      </w:r>
      <w:r w:rsidRPr="60E93B3E" w:rsidR="00DB588B">
        <w:rPr>
          <w:rFonts w:ascii="Times New Roman" w:hAnsi="Times New Roman" w:eastAsia="Times New Roman" w:cs="Times New Roman"/>
          <w:sz w:val="24"/>
          <w:szCs w:val="24"/>
        </w:rPr>
        <w:t xml:space="preserve"> </w:t>
      </w:r>
      <w:r w:rsidRPr="60E93B3E" w:rsidR="00DB588B">
        <w:rPr>
          <w:rFonts w:ascii="Times New Roman" w:hAnsi="Times New Roman" w:eastAsia="Times New Roman" w:cs="Times New Roman"/>
          <w:sz w:val="24"/>
          <w:szCs w:val="24"/>
        </w:rPr>
        <w:t>CVH</w:t>
      </w:r>
      <w:r w:rsidRPr="60E93B3E" w:rsidR="00DB588B">
        <w:rPr>
          <w:rFonts w:ascii="Times New Roman" w:hAnsi="Times New Roman" w:eastAsia="Times New Roman" w:cs="Times New Roman"/>
          <w:sz w:val="24"/>
          <w:szCs w:val="24"/>
        </w:rPr>
        <w:t xml:space="preserve"> questionnaire.</w:t>
      </w:r>
      <w:r w:rsidRPr="60E93B3E" w:rsidR="3AFB17E4">
        <w:rPr>
          <w:rFonts w:ascii="Times New Roman" w:hAnsi="Times New Roman" w:eastAsia="Times New Roman" w:cs="Times New Roman"/>
          <w:sz w:val="24"/>
          <w:szCs w:val="24"/>
        </w:rPr>
        <w:t xml:space="preserve"> The </w:t>
      </w:r>
      <w:r w:rsidRPr="60E93B3E" w:rsidR="00DB588B">
        <w:rPr>
          <w:rFonts w:ascii="Times New Roman" w:hAnsi="Times New Roman" w:eastAsia="Times New Roman" w:cs="Times New Roman"/>
          <w:sz w:val="24"/>
          <w:szCs w:val="24"/>
        </w:rPr>
        <w:t xml:space="preserve">EOD </w:t>
      </w:r>
      <w:r w:rsidRPr="60E93B3E" w:rsidR="3AFB17E4">
        <w:rPr>
          <w:rFonts w:ascii="Times New Roman" w:hAnsi="Times New Roman" w:eastAsia="Times New Roman" w:cs="Times New Roman"/>
          <w:sz w:val="24"/>
          <w:szCs w:val="24"/>
        </w:rPr>
        <w:t>survey will evaluate the level and severity of discrimination they face in their lives. The ABCD CVH questionnaire will evaluate their cardiovascular health and knowledge</w:t>
      </w:r>
      <w:r w:rsidRPr="60E93B3E" w:rsidR="00702751">
        <w:rPr>
          <w:rFonts w:ascii="Times New Roman" w:hAnsi="Times New Roman" w:eastAsia="Times New Roman" w:cs="Times New Roman"/>
          <w:sz w:val="24"/>
          <w:szCs w:val="24"/>
        </w:rPr>
        <w:t xml:space="preserve"> of their health</w:t>
      </w:r>
      <w:r w:rsidRPr="60E93B3E" w:rsidR="3AFB17E4">
        <w:rPr>
          <w:rFonts w:ascii="Times New Roman" w:hAnsi="Times New Roman" w:eastAsia="Times New Roman" w:cs="Times New Roman"/>
          <w:sz w:val="24"/>
          <w:szCs w:val="24"/>
        </w:rPr>
        <w:t xml:space="preserve">. </w:t>
      </w:r>
      <w:r w:rsidRPr="60E93B3E" w:rsidR="008D41ED">
        <w:rPr>
          <w:rFonts w:ascii="Times New Roman" w:hAnsi="Times New Roman" w:eastAsia="Times New Roman" w:cs="Times New Roman"/>
          <w:sz w:val="24"/>
          <w:szCs w:val="24"/>
        </w:rPr>
        <w:t xml:space="preserve">Both surveys will be administered digitally. </w:t>
      </w:r>
      <w:r w:rsidRPr="60E93B3E" w:rsidR="3AFB17E4">
        <w:rPr>
          <w:rFonts w:ascii="Times New Roman" w:hAnsi="Times New Roman" w:eastAsia="Times New Roman" w:cs="Times New Roman"/>
          <w:sz w:val="24"/>
          <w:szCs w:val="24"/>
        </w:rPr>
        <w:t>The results of these surveys will be compared and grouped with each section of the cohort</w:t>
      </w:r>
      <w:r w:rsidRPr="60E93B3E" w:rsidR="008D41ED">
        <w:rPr>
          <w:rFonts w:ascii="Times New Roman" w:hAnsi="Times New Roman" w:eastAsia="Times New Roman" w:cs="Times New Roman"/>
          <w:sz w:val="24"/>
          <w:szCs w:val="24"/>
        </w:rPr>
        <w:t>: white male, white female, black male, and black female</w:t>
      </w:r>
      <w:r w:rsidRPr="60E93B3E" w:rsidR="3AFB17E4">
        <w:rPr>
          <w:rFonts w:ascii="Times New Roman" w:hAnsi="Times New Roman" w:eastAsia="Times New Roman" w:cs="Times New Roman"/>
          <w:sz w:val="24"/>
          <w:szCs w:val="24"/>
        </w:rPr>
        <w:t xml:space="preserve">. </w:t>
      </w:r>
      <w:commentRangeStart w:id="729828833"/>
      <w:r w:rsidRPr="60E93B3E" w:rsidR="3AFB17E4">
        <w:rPr>
          <w:rFonts w:ascii="Times New Roman" w:hAnsi="Times New Roman" w:eastAsia="Times New Roman" w:cs="Times New Roman"/>
          <w:sz w:val="24"/>
          <w:szCs w:val="24"/>
        </w:rPr>
        <w:t xml:space="preserve">The data should reveal that black men and women have higher rates of experienced discrimination and thus have worse overall </w:t>
      </w:r>
      <w:r w:rsidRPr="60E93B3E" w:rsidR="00DB588B">
        <w:rPr>
          <w:rFonts w:ascii="Times New Roman" w:hAnsi="Times New Roman" w:eastAsia="Times New Roman" w:cs="Times New Roman"/>
          <w:sz w:val="24"/>
          <w:szCs w:val="24"/>
        </w:rPr>
        <w:t xml:space="preserve">CVH </w:t>
      </w:r>
      <w:r w:rsidRPr="60E93B3E" w:rsidR="3AFB17E4">
        <w:rPr>
          <w:rFonts w:ascii="Times New Roman" w:hAnsi="Times New Roman" w:eastAsia="Times New Roman" w:cs="Times New Roman"/>
          <w:sz w:val="24"/>
          <w:szCs w:val="24"/>
        </w:rPr>
        <w:t>than their white peers.</w:t>
      </w:r>
      <w:commentRangeEnd w:id="729828833"/>
      <w:r>
        <w:rPr>
          <w:rStyle w:val="CommentReference"/>
        </w:rPr>
        <w:commentReference w:id="729828833"/>
      </w:r>
      <w:r w:rsidRPr="60E93B3E" w:rsidR="3AFB17E4">
        <w:rPr>
          <w:rFonts w:ascii="Times New Roman" w:hAnsi="Times New Roman" w:eastAsia="Times New Roman" w:cs="Times New Roman"/>
          <w:sz w:val="24"/>
          <w:szCs w:val="24"/>
        </w:rPr>
        <w:t xml:space="preserve"> </w:t>
      </w:r>
      <w:commentRangeStart w:id="386191640"/>
      <w:r w:rsidRPr="60E93B3E" w:rsidR="3AFB17E4">
        <w:rPr>
          <w:rFonts w:ascii="Times New Roman" w:hAnsi="Times New Roman" w:eastAsia="Times New Roman" w:cs="Times New Roman"/>
          <w:sz w:val="24"/>
          <w:szCs w:val="24"/>
        </w:rPr>
        <w:t>Similar studies have revealed that racial discrimination drives poor</w:t>
      </w:r>
      <w:r w:rsidRPr="60E93B3E" w:rsidR="00DB588B">
        <w:rPr>
          <w:rFonts w:ascii="Times New Roman" w:hAnsi="Times New Roman" w:eastAsia="Times New Roman" w:cs="Times New Roman"/>
          <w:sz w:val="24"/>
          <w:szCs w:val="24"/>
        </w:rPr>
        <w:t xml:space="preserve"> CVH</w:t>
      </w:r>
      <w:r w:rsidRPr="60E93B3E" w:rsidR="00DB588B">
        <w:rPr>
          <w:rFonts w:ascii="Times New Roman" w:hAnsi="Times New Roman" w:eastAsia="Times New Roman" w:cs="Times New Roman"/>
          <w:sz w:val="24"/>
          <w:szCs w:val="24"/>
        </w:rPr>
        <w:t xml:space="preserve"> and</w:t>
      </w:r>
      <w:r w:rsidRPr="60E93B3E" w:rsidR="3AFB17E4">
        <w:rPr>
          <w:rFonts w:ascii="Times New Roman" w:hAnsi="Times New Roman" w:eastAsia="Times New Roman" w:cs="Times New Roman"/>
          <w:sz w:val="24"/>
          <w:szCs w:val="24"/>
        </w:rPr>
        <w:t xml:space="preserve"> is linked to </w:t>
      </w:r>
      <w:r w:rsidRPr="60E93B3E" w:rsidR="00DB588B">
        <w:rPr>
          <w:rFonts w:ascii="Times New Roman" w:hAnsi="Times New Roman" w:eastAsia="Times New Roman" w:cs="Times New Roman"/>
          <w:sz w:val="24"/>
          <w:szCs w:val="24"/>
        </w:rPr>
        <w:t xml:space="preserve">CVD </w:t>
      </w:r>
      <w:r w:rsidRPr="60E93B3E" w:rsidR="3AFB17E4">
        <w:rPr>
          <w:rFonts w:ascii="Times New Roman" w:hAnsi="Times New Roman" w:eastAsia="Times New Roman" w:cs="Times New Roman"/>
          <w:sz w:val="24"/>
          <w:szCs w:val="24"/>
        </w:rPr>
        <w:t>like hypertension and obesity.</w:t>
      </w:r>
      <w:commentRangeEnd w:id="386191640"/>
      <w:r>
        <w:rPr>
          <w:rStyle w:val="CommentReference"/>
        </w:rPr>
        <w:commentReference w:id="386191640"/>
      </w:r>
      <w:r w:rsidRPr="60E93B3E" w:rsidR="3AFB17E4">
        <w:rPr>
          <w:rFonts w:ascii="Times New Roman" w:hAnsi="Times New Roman" w:eastAsia="Times New Roman" w:cs="Times New Roman"/>
          <w:sz w:val="24"/>
          <w:szCs w:val="24"/>
        </w:rPr>
        <w:t xml:space="preserve"> </w:t>
      </w:r>
      <w:commentRangeStart w:id="764896695"/>
      <w:r w:rsidRPr="60E93B3E" w:rsidR="3AFB17E4">
        <w:rPr>
          <w:rFonts w:ascii="Times New Roman" w:hAnsi="Times New Roman" w:eastAsia="Times New Roman" w:cs="Times New Roman"/>
          <w:sz w:val="24"/>
          <w:szCs w:val="24"/>
        </w:rPr>
        <w:t xml:space="preserve">The </w:t>
      </w:r>
      <w:r w:rsidRPr="60E93B3E" w:rsidR="00DB588B">
        <w:rPr>
          <w:rFonts w:ascii="Times New Roman" w:hAnsi="Times New Roman" w:eastAsia="Times New Roman" w:cs="Times New Roman"/>
          <w:sz w:val="24"/>
          <w:szCs w:val="24"/>
        </w:rPr>
        <w:t xml:space="preserve">intention </w:t>
      </w:r>
      <w:r w:rsidRPr="60E93B3E" w:rsidR="00D227B4">
        <w:rPr>
          <w:rFonts w:ascii="Times New Roman" w:hAnsi="Times New Roman" w:eastAsia="Times New Roman" w:cs="Times New Roman"/>
          <w:sz w:val="24"/>
          <w:szCs w:val="24"/>
        </w:rPr>
        <w:t xml:space="preserve">is to give </w:t>
      </w:r>
      <w:r w:rsidRPr="60E93B3E" w:rsidR="3AFB17E4">
        <w:rPr>
          <w:rFonts w:ascii="Times New Roman" w:hAnsi="Times New Roman" w:eastAsia="Times New Roman" w:cs="Times New Roman"/>
          <w:sz w:val="24"/>
          <w:szCs w:val="24"/>
        </w:rPr>
        <w:t>racial minorities the compensation they deserve when it comes to healthcare, housing, education, and treatment.</w:t>
      </w:r>
      <w:commentRangeEnd w:id="764896695"/>
      <w:r>
        <w:rPr>
          <w:rStyle w:val="CommentReference"/>
        </w:rPr>
        <w:commentReference w:id="764896695"/>
      </w:r>
      <w:r w:rsidRPr="60E93B3E" w:rsidR="3AFB17E4">
        <w:rPr>
          <w:rFonts w:ascii="Times New Roman" w:hAnsi="Times New Roman" w:eastAsia="Times New Roman" w:cs="Times New Roman"/>
          <w:sz w:val="24"/>
          <w:szCs w:val="24"/>
        </w:rPr>
        <w:t xml:space="preserve"> For future stu</w:t>
      </w:r>
      <w:r w:rsidRPr="60E93B3E" w:rsidR="00DB588B">
        <w:rPr>
          <w:rFonts w:ascii="Times New Roman" w:hAnsi="Times New Roman" w:eastAsia="Times New Roman" w:cs="Times New Roman"/>
          <w:sz w:val="24"/>
          <w:szCs w:val="24"/>
        </w:rPr>
        <w:t>dies</w:t>
      </w:r>
      <w:r w:rsidRPr="60E93B3E" w:rsidR="3AFB17E4">
        <w:rPr>
          <w:rFonts w:ascii="Times New Roman" w:hAnsi="Times New Roman" w:eastAsia="Times New Roman" w:cs="Times New Roman"/>
          <w:sz w:val="24"/>
          <w:szCs w:val="24"/>
        </w:rPr>
        <w:t xml:space="preserve">, </w:t>
      </w:r>
      <w:r w:rsidRPr="60E93B3E" w:rsidR="00D227B4">
        <w:rPr>
          <w:rFonts w:ascii="Times New Roman" w:hAnsi="Times New Roman" w:eastAsia="Times New Roman" w:cs="Times New Roman"/>
          <w:sz w:val="24"/>
          <w:szCs w:val="24"/>
        </w:rPr>
        <w:t xml:space="preserve">class </w:t>
      </w:r>
      <w:r w:rsidRPr="60E93B3E" w:rsidR="3AFB17E4">
        <w:rPr>
          <w:rFonts w:ascii="Times New Roman" w:hAnsi="Times New Roman" w:eastAsia="Times New Roman" w:cs="Times New Roman"/>
          <w:sz w:val="24"/>
          <w:szCs w:val="24"/>
        </w:rPr>
        <w:t xml:space="preserve">and </w:t>
      </w:r>
      <w:r w:rsidRPr="60E93B3E" w:rsidR="00D227B4">
        <w:rPr>
          <w:rFonts w:ascii="Times New Roman" w:hAnsi="Times New Roman" w:eastAsia="Times New Roman" w:cs="Times New Roman"/>
          <w:sz w:val="24"/>
          <w:szCs w:val="24"/>
        </w:rPr>
        <w:t>gender</w:t>
      </w:r>
      <w:r w:rsidRPr="60E93B3E" w:rsidR="3AFB17E4">
        <w:rPr>
          <w:rFonts w:ascii="Times New Roman" w:hAnsi="Times New Roman" w:eastAsia="Times New Roman" w:cs="Times New Roman"/>
          <w:sz w:val="24"/>
          <w:szCs w:val="24"/>
        </w:rPr>
        <w:t xml:space="preserve"> should be </w:t>
      </w:r>
      <w:r w:rsidRPr="60E93B3E" w:rsidR="00DB588B">
        <w:rPr>
          <w:rFonts w:ascii="Times New Roman" w:hAnsi="Times New Roman" w:eastAsia="Times New Roman" w:cs="Times New Roman"/>
          <w:sz w:val="24"/>
          <w:szCs w:val="24"/>
        </w:rPr>
        <w:t xml:space="preserve">considered. </w:t>
      </w:r>
    </w:p>
    <w:p w:rsidR="00D2786D" w:rsidP="2C4F75A8" w:rsidRDefault="00D2786D" w14:paraId="445C4725" w14:textId="77777777">
      <w:pPr>
        <w:jc w:val="both"/>
        <w:rPr>
          <w:rFonts w:ascii="Times New Roman" w:hAnsi="Times New Roman" w:eastAsia="Times New Roman" w:cs="Times New Roman"/>
          <w:sz w:val="24"/>
          <w:szCs w:val="24"/>
        </w:rPr>
      </w:pPr>
    </w:p>
    <w:p w:rsidRPr="00D2786D" w:rsidR="00D2786D" w:rsidP="2C4F75A8" w:rsidRDefault="00D2786D" w14:paraId="4C6884CE" w14:textId="4DEEAC8E">
      <w:pPr>
        <w:jc w:val="both"/>
        <w:rPr>
          <w:rFonts w:ascii="Times New Roman" w:hAnsi="Times New Roman" w:eastAsia="Times New Roman" w:cs="Times New Roman"/>
          <w:sz w:val="24"/>
          <w:szCs w:val="24"/>
          <w:u w:val="single"/>
        </w:rPr>
      </w:pPr>
      <w:r w:rsidRPr="00D2786D">
        <w:rPr>
          <w:rFonts w:ascii="Times New Roman" w:hAnsi="Times New Roman" w:eastAsia="Times New Roman" w:cs="Times New Roman"/>
          <w:sz w:val="24"/>
          <w:szCs w:val="24"/>
          <w:u w:val="single"/>
        </w:rPr>
        <w:t>Introduction</w:t>
      </w:r>
    </w:p>
    <w:p w:rsidR="43A6CDEC" w:rsidP="2C4F75A8" w:rsidRDefault="43A6CDEC" w14:paraId="06D5082C" w14:textId="45F1218B" w14:noSpellErr="1">
      <w:pPr>
        <w:spacing w:line="480" w:lineRule="auto"/>
        <w:ind w:firstLine="720"/>
        <w:jc w:val="both"/>
        <w:rPr>
          <w:rFonts w:ascii="Times New Roman" w:hAnsi="Times New Roman" w:eastAsia="Times New Roman" w:cs="Times New Roman"/>
          <w:sz w:val="24"/>
          <w:szCs w:val="24"/>
        </w:rPr>
      </w:pPr>
      <w:commentRangeStart w:id="454805068"/>
      <w:r w:rsidRPr="60E93B3E" w:rsidR="43A6CDEC">
        <w:rPr>
          <w:rFonts w:ascii="Times New Roman" w:hAnsi="Times New Roman" w:eastAsia="Times New Roman" w:cs="Times New Roman"/>
          <w:sz w:val="24"/>
          <w:szCs w:val="24"/>
        </w:rPr>
        <w:t>Racism</w:t>
      </w:r>
      <w:commentRangeEnd w:id="454805068"/>
      <w:r>
        <w:rPr>
          <w:rStyle w:val="CommentReference"/>
        </w:rPr>
        <w:commentReference w:id="454805068"/>
      </w:r>
      <w:r w:rsidRPr="60E93B3E" w:rsidR="32968C32">
        <w:rPr>
          <w:rFonts w:ascii="Times New Roman" w:hAnsi="Times New Roman" w:eastAsia="Times New Roman" w:cs="Times New Roman"/>
          <w:sz w:val="24"/>
          <w:szCs w:val="24"/>
        </w:rPr>
        <w:t xml:space="preserve"> having an effect on one’s </w:t>
      </w:r>
      <w:r w:rsidRPr="60E93B3E" w:rsidR="108148D9">
        <w:rPr>
          <w:rFonts w:ascii="Times New Roman" w:hAnsi="Times New Roman" w:eastAsia="Times New Roman" w:cs="Times New Roman"/>
          <w:sz w:val="24"/>
          <w:szCs w:val="24"/>
        </w:rPr>
        <w:t xml:space="preserve">cardiovascular </w:t>
      </w:r>
      <w:r w:rsidRPr="60E93B3E" w:rsidR="32968C32">
        <w:rPr>
          <w:rFonts w:ascii="Times New Roman" w:hAnsi="Times New Roman" w:eastAsia="Times New Roman" w:cs="Times New Roman"/>
          <w:sz w:val="24"/>
          <w:szCs w:val="24"/>
        </w:rPr>
        <w:t>health is not a new concept.</w:t>
      </w:r>
      <w:r w:rsidRPr="60E93B3E" w:rsidR="290DC962">
        <w:rPr>
          <w:rFonts w:ascii="Times New Roman" w:hAnsi="Times New Roman" w:eastAsia="Times New Roman" w:cs="Times New Roman"/>
          <w:sz w:val="24"/>
          <w:szCs w:val="24"/>
        </w:rPr>
        <w:t xml:space="preserve"> For decades, scientists and activist have been pointing out the link </w:t>
      </w:r>
      <w:r w:rsidRPr="60E93B3E" w:rsidR="455DEE7D">
        <w:rPr>
          <w:rFonts w:ascii="Times New Roman" w:hAnsi="Times New Roman" w:eastAsia="Times New Roman" w:cs="Times New Roman"/>
          <w:sz w:val="24"/>
          <w:szCs w:val="24"/>
        </w:rPr>
        <w:t>between racial oppression and illness</w:t>
      </w:r>
      <w:r w:rsidRPr="60E93B3E" w:rsidR="00241020">
        <w:rPr>
          <w:rFonts w:ascii="Times New Roman" w:hAnsi="Times New Roman" w:eastAsia="Times New Roman" w:cs="Times New Roman"/>
          <w:sz w:val="24"/>
          <w:szCs w:val="24"/>
        </w:rPr>
        <w:t xml:space="preserve"> (Slopen, 2010). </w:t>
      </w:r>
      <w:r w:rsidRPr="60E93B3E" w:rsidR="61826CD8">
        <w:rPr>
          <w:rFonts w:ascii="Times New Roman" w:hAnsi="Times New Roman" w:eastAsia="Times New Roman" w:cs="Times New Roman"/>
          <w:sz w:val="24"/>
          <w:szCs w:val="24"/>
        </w:rPr>
        <w:t>This is due to several factors such as systemic oppression that forces minorities into poverty and leaves them with inadequate resources and healthcare</w:t>
      </w:r>
      <w:r w:rsidRPr="60E93B3E" w:rsidR="00241020">
        <w:rPr>
          <w:rFonts w:ascii="Times New Roman" w:hAnsi="Times New Roman" w:eastAsia="Times New Roman" w:cs="Times New Roman"/>
          <w:sz w:val="24"/>
          <w:szCs w:val="24"/>
        </w:rPr>
        <w:t xml:space="preserve"> (Krieger, 2008)</w:t>
      </w:r>
      <w:r w:rsidRPr="60E93B3E" w:rsidR="00241020">
        <w:rPr>
          <w:rFonts w:ascii="Times New Roman" w:hAnsi="Times New Roman" w:eastAsia="Times New Roman" w:cs="Times New Roman"/>
          <w:sz w:val="24"/>
          <w:szCs w:val="24"/>
        </w:rPr>
        <w:t>.</w:t>
      </w:r>
      <w:r w:rsidRPr="60E93B3E" w:rsidR="0EF783D0">
        <w:rPr>
          <w:rFonts w:ascii="Times New Roman" w:hAnsi="Times New Roman" w:eastAsia="Times New Roman" w:cs="Times New Roman"/>
          <w:sz w:val="24"/>
          <w:szCs w:val="24"/>
        </w:rPr>
        <w:t xml:space="preserve"> Additionally, discrimination in the most direct sense</w:t>
      </w:r>
      <w:r w:rsidRPr="60E93B3E" w:rsidR="00034267">
        <w:rPr>
          <w:rFonts w:ascii="Times New Roman" w:hAnsi="Times New Roman" w:eastAsia="Times New Roman" w:cs="Times New Roman"/>
          <w:sz w:val="24"/>
          <w:szCs w:val="24"/>
        </w:rPr>
        <w:t>,</w:t>
      </w:r>
      <w:r w:rsidRPr="60E93B3E" w:rsidR="0EF783D0">
        <w:rPr>
          <w:rFonts w:ascii="Times New Roman" w:hAnsi="Times New Roman" w:eastAsia="Times New Roman" w:cs="Times New Roman"/>
          <w:sz w:val="24"/>
          <w:szCs w:val="24"/>
        </w:rPr>
        <w:t xml:space="preserve"> like harassment and hate crimes</w:t>
      </w:r>
      <w:r w:rsidRPr="60E93B3E" w:rsidR="00034267">
        <w:rPr>
          <w:rFonts w:ascii="Times New Roman" w:hAnsi="Times New Roman" w:eastAsia="Times New Roman" w:cs="Times New Roman"/>
          <w:sz w:val="24"/>
          <w:szCs w:val="24"/>
        </w:rPr>
        <w:t>,</w:t>
      </w:r>
      <w:r w:rsidRPr="60E93B3E" w:rsidR="0EF783D0">
        <w:rPr>
          <w:rFonts w:ascii="Times New Roman" w:hAnsi="Times New Roman" w:eastAsia="Times New Roman" w:cs="Times New Roman"/>
          <w:sz w:val="24"/>
          <w:szCs w:val="24"/>
        </w:rPr>
        <w:t xml:space="preserve"> can put stress on the body and mind</w:t>
      </w:r>
      <w:r w:rsidRPr="60E93B3E" w:rsidR="00241020">
        <w:rPr>
          <w:rFonts w:ascii="Times New Roman" w:hAnsi="Times New Roman" w:eastAsia="Times New Roman" w:cs="Times New Roman"/>
          <w:sz w:val="24"/>
          <w:szCs w:val="24"/>
        </w:rPr>
        <w:t xml:space="preserve"> (Gee, 2011)</w:t>
      </w:r>
      <w:r w:rsidRPr="60E93B3E" w:rsidR="0EF783D0">
        <w:rPr>
          <w:rFonts w:ascii="Times New Roman" w:hAnsi="Times New Roman" w:eastAsia="Times New Roman" w:cs="Times New Roman"/>
          <w:sz w:val="24"/>
          <w:szCs w:val="24"/>
        </w:rPr>
        <w:t>.</w:t>
      </w:r>
      <w:r w:rsidRPr="60E93B3E" w:rsidR="455DEE7D">
        <w:rPr>
          <w:rFonts w:ascii="Times New Roman" w:hAnsi="Times New Roman" w:eastAsia="Times New Roman" w:cs="Times New Roman"/>
          <w:sz w:val="24"/>
          <w:szCs w:val="24"/>
        </w:rPr>
        <w:t xml:space="preserve"> In a more recent </w:t>
      </w:r>
      <w:r w:rsidRPr="60E93B3E" w:rsidR="279D4F19">
        <w:rPr>
          <w:rFonts w:ascii="Times New Roman" w:hAnsi="Times New Roman" w:eastAsia="Times New Roman" w:cs="Times New Roman"/>
          <w:sz w:val="24"/>
          <w:szCs w:val="24"/>
        </w:rPr>
        <w:t>observation</w:t>
      </w:r>
      <w:r w:rsidRPr="60E93B3E" w:rsidR="00034267">
        <w:rPr>
          <w:rFonts w:ascii="Times New Roman" w:hAnsi="Times New Roman" w:eastAsia="Times New Roman" w:cs="Times New Roman"/>
          <w:sz w:val="24"/>
          <w:szCs w:val="24"/>
        </w:rPr>
        <w:t>,</w:t>
      </w:r>
      <w:r w:rsidRPr="60E93B3E" w:rsidR="279D4F19">
        <w:rPr>
          <w:rFonts w:ascii="Times New Roman" w:hAnsi="Times New Roman" w:eastAsia="Times New Roman" w:cs="Times New Roman"/>
          <w:sz w:val="24"/>
          <w:szCs w:val="24"/>
        </w:rPr>
        <w:t xml:space="preserve"> discrimination was linked to sedentary behavior, smoking, hypertension, obesity, and heart disease (Udo &amp; Grilo, 201</w:t>
      </w:r>
      <w:r w:rsidRPr="60E93B3E" w:rsidR="3EB7E902">
        <w:rPr>
          <w:rFonts w:ascii="Times New Roman" w:hAnsi="Times New Roman" w:eastAsia="Times New Roman" w:cs="Times New Roman"/>
          <w:sz w:val="24"/>
          <w:szCs w:val="24"/>
        </w:rPr>
        <w:t>7). I</w:t>
      </w:r>
      <w:r w:rsidRPr="60E93B3E" w:rsidR="4949BC44">
        <w:rPr>
          <w:rFonts w:ascii="Times New Roman" w:hAnsi="Times New Roman" w:eastAsia="Times New Roman" w:cs="Times New Roman"/>
          <w:sz w:val="24"/>
          <w:szCs w:val="24"/>
        </w:rPr>
        <w:t>t was also found that racism drives poor cardiovascular health (Ferdinand &amp; Nasser, 2017</w:t>
      </w:r>
      <w:r w:rsidRPr="60E93B3E" w:rsidR="25200AB8">
        <w:rPr>
          <w:rFonts w:ascii="Times New Roman" w:hAnsi="Times New Roman" w:eastAsia="Times New Roman" w:cs="Times New Roman"/>
          <w:sz w:val="24"/>
          <w:szCs w:val="24"/>
        </w:rPr>
        <w:t xml:space="preserve">). </w:t>
      </w:r>
      <w:r w:rsidRPr="60E93B3E" w:rsidR="79E47673">
        <w:rPr>
          <w:rFonts w:ascii="Times New Roman" w:hAnsi="Times New Roman" w:eastAsia="Times New Roman" w:cs="Times New Roman"/>
          <w:sz w:val="24"/>
          <w:szCs w:val="24"/>
        </w:rPr>
        <w:t>Therefore</w:t>
      </w:r>
      <w:r w:rsidRPr="60E93B3E" w:rsidR="6B9B84CF">
        <w:rPr>
          <w:rFonts w:ascii="Times New Roman" w:hAnsi="Times New Roman" w:eastAsia="Times New Roman" w:cs="Times New Roman"/>
          <w:sz w:val="24"/>
          <w:szCs w:val="24"/>
        </w:rPr>
        <w:t xml:space="preserve">, observing the cardiovascular implications of racial discrimination can further support </w:t>
      </w:r>
      <w:r w:rsidRPr="60E93B3E" w:rsidR="6B9B84CF">
        <w:rPr>
          <w:rFonts w:ascii="Times New Roman" w:hAnsi="Times New Roman" w:eastAsia="Times New Roman" w:cs="Times New Roman"/>
          <w:sz w:val="24"/>
          <w:szCs w:val="24"/>
        </w:rPr>
        <w:t xml:space="preserve">the </w:t>
      </w:r>
      <w:r w:rsidRPr="60E93B3E" w:rsidR="55D60076">
        <w:rPr>
          <w:rFonts w:ascii="Times New Roman" w:hAnsi="Times New Roman" w:eastAsia="Times New Roman" w:cs="Times New Roman"/>
          <w:sz w:val="24"/>
          <w:szCs w:val="24"/>
        </w:rPr>
        <w:t>dismantling of racism and racist institution</w:t>
      </w:r>
      <w:r w:rsidRPr="60E93B3E" w:rsidR="00034267">
        <w:rPr>
          <w:rFonts w:ascii="Times New Roman" w:hAnsi="Times New Roman" w:eastAsia="Times New Roman" w:cs="Times New Roman"/>
          <w:sz w:val="24"/>
          <w:szCs w:val="24"/>
        </w:rPr>
        <w:t>s</w:t>
      </w:r>
      <w:r w:rsidRPr="60E93B3E" w:rsidR="00241020">
        <w:rPr>
          <w:rFonts w:ascii="Times New Roman" w:hAnsi="Times New Roman" w:eastAsia="Times New Roman" w:cs="Times New Roman"/>
          <w:sz w:val="24"/>
          <w:szCs w:val="24"/>
        </w:rPr>
        <w:t xml:space="preserve"> (Chae, 2008)</w:t>
      </w:r>
      <w:r w:rsidRPr="60E93B3E" w:rsidR="55D60076">
        <w:rPr>
          <w:rFonts w:ascii="Times New Roman" w:hAnsi="Times New Roman" w:eastAsia="Times New Roman" w:cs="Times New Roman"/>
          <w:sz w:val="24"/>
          <w:szCs w:val="24"/>
        </w:rPr>
        <w:t xml:space="preserve">. With scientific backings, issues like the ones </w:t>
      </w:r>
      <w:r w:rsidRPr="60E93B3E" w:rsidR="60E3CCE2">
        <w:rPr>
          <w:rFonts w:ascii="Times New Roman" w:hAnsi="Times New Roman" w:eastAsia="Times New Roman" w:cs="Times New Roman"/>
          <w:sz w:val="24"/>
          <w:szCs w:val="24"/>
        </w:rPr>
        <w:t xml:space="preserve">previously mentioned that are endangering minorities can be addressed and hopefully solved in the near future. </w:t>
      </w:r>
    </w:p>
    <w:p w:rsidR="2C4F75A8" w:rsidP="2C4F75A8" w:rsidRDefault="51C6A255" w14:paraId="5B3650D3" w14:textId="6391A7A4" w14:noSpellErr="1">
      <w:pPr>
        <w:spacing w:line="480" w:lineRule="auto"/>
        <w:ind w:firstLine="720"/>
        <w:jc w:val="both"/>
        <w:rPr>
          <w:rFonts w:ascii="Times New Roman" w:hAnsi="Times New Roman" w:eastAsia="Times New Roman" w:cs="Times New Roman"/>
          <w:sz w:val="24"/>
          <w:szCs w:val="24"/>
        </w:rPr>
      </w:pPr>
      <w:r w:rsidRPr="60E93B3E" w:rsidR="51C6A255">
        <w:rPr>
          <w:rFonts w:ascii="Times New Roman" w:hAnsi="Times New Roman" w:eastAsia="Times New Roman" w:cs="Times New Roman"/>
          <w:sz w:val="24"/>
          <w:szCs w:val="24"/>
        </w:rPr>
        <w:t>When evaluating racism’s effects on cardiovascular health, more often than not</w:t>
      </w:r>
      <w:r w:rsidRPr="60E93B3E" w:rsidR="00F75402">
        <w:rPr>
          <w:rFonts w:ascii="Times New Roman" w:hAnsi="Times New Roman" w:eastAsia="Times New Roman" w:cs="Times New Roman"/>
          <w:sz w:val="24"/>
          <w:szCs w:val="24"/>
        </w:rPr>
        <w:t>,</w:t>
      </w:r>
      <w:r w:rsidRPr="60E93B3E" w:rsidR="51C6A255">
        <w:rPr>
          <w:rFonts w:ascii="Times New Roman" w:hAnsi="Times New Roman" w:eastAsia="Times New Roman" w:cs="Times New Roman"/>
          <w:sz w:val="24"/>
          <w:szCs w:val="24"/>
        </w:rPr>
        <w:t xml:space="preserve"> </w:t>
      </w:r>
      <w:r w:rsidRPr="60E93B3E" w:rsidR="6487B8C0">
        <w:rPr>
          <w:rFonts w:ascii="Times New Roman" w:hAnsi="Times New Roman" w:eastAsia="Times New Roman" w:cs="Times New Roman"/>
          <w:sz w:val="24"/>
          <w:szCs w:val="24"/>
        </w:rPr>
        <w:t xml:space="preserve">the participants are offered a questionnaire to evaluate their experiences with discrimination. </w:t>
      </w:r>
      <w:r w:rsidRPr="60E93B3E" w:rsidR="3A1A2FDA">
        <w:rPr>
          <w:rFonts w:ascii="Times New Roman" w:hAnsi="Times New Roman" w:eastAsia="Times New Roman" w:cs="Times New Roman"/>
          <w:sz w:val="24"/>
          <w:szCs w:val="24"/>
        </w:rPr>
        <w:t xml:space="preserve">This is the best way to </w:t>
      </w:r>
      <w:r w:rsidRPr="60E93B3E" w:rsidR="00610D66">
        <w:rPr>
          <w:rFonts w:ascii="Times New Roman" w:hAnsi="Times New Roman" w:eastAsia="Times New Roman" w:cs="Times New Roman"/>
          <w:sz w:val="24"/>
          <w:szCs w:val="24"/>
        </w:rPr>
        <w:t>gauge and measure</w:t>
      </w:r>
      <w:r w:rsidRPr="60E93B3E" w:rsidR="3A1A2FDA">
        <w:rPr>
          <w:rFonts w:ascii="Times New Roman" w:hAnsi="Times New Roman" w:eastAsia="Times New Roman" w:cs="Times New Roman"/>
          <w:sz w:val="24"/>
          <w:szCs w:val="24"/>
        </w:rPr>
        <w:t xml:space="preserve"> experiences of discrimination as they exist nowhere but in </w:t>
      </w:r>
      <w:r w:rsidRPr="60E93B3E" w:rsidR="00B83F33">
        <w:rPr>
          <w:rFonts w:ascii="Times New Roman" w:hAnsi="Times New Roman" w:eastAsia="Times New Roman" w:cs="Times New Roman"/>
          <w:sz w:val="24"/>
          <w:szCs w:val="24"/>
        </w:rPr>
        <w:t>one’s</w:t>
      </w:r>
      <w:r w:rsidRPr="60E93B3E" w:rsidR="3A1A2FDA">
        <w:rPr>
          <w:rFonts w:ascii="Times New Roman" w:hAnsi="Times New Roman" w:eastAsia="Times New Roman" w:cs="Times New Roman"/>
          <w:sz w:val="24"/>
          <w:szCs w:val="24"/>
        </w:rPr>
        <w:t xml:space="preserve"> memories and feelings. </w:t>
      </w:r>
      <w:commentRangeStart w:id="573480998"/>
      <w:r w:rsidRPr="60E93B3E" w:rsidR="3A1A2FDA">
        <w:rPr>
          <w:rFonts w:ascii="Times New Roman" w:hAnsi="Times New Roman" w:eastAsia="Times New Roman" w:cs="Times New Roman"/>
          <w:sz w:val="24"/>
          <w:szCs w:val="24"/>
        </w:rPr>
        <w:t>However</w:t>
      </w:r>
      <w:commentRangeEnd w:id="573480998"/>
      <w:r>
        <w:rPr>
          <w:rStyle w:val="CommentReference"/>
        </w:rPr>
        <w:commentReference w:id="573480998"/>
      </w:r>
      <w:r w:rsidRPr="60E93B3E" w:rsidR="7574105A">
        <w:rPr>
          <w:rFonts w:ascii="Times New Roman" w:hAnsi="Times New Roman" w:eastAsia="Times New Roman" w:cs="Times New Roman"/>
          <w:sz w:val="24"/>
          <w:szCs w:val="24"/>
        </w:rPr>
        <w:t>,</w:t>
      </w:r>
      <w:r w:rsidRPr="60E93B3E" w:rsidR="3A1A2FDA">
        <w:rPr>
          <w:rFonts w:ascii="Times New Roman" w:hAnsi="Times New Roman" w:eastAsia="Times New Roman" w:cs="Times New Roman"/>
          <w:sz w:val="24"/>
          <w:szCs w:val="24"/>
        </w:rPr>
        <w:t xml:space="preserve"> a major issue is that one’s perception of a situation may not be </w:t>
      </w:r>
      <w:r w:rsidRPr="60E93B3E" w:rsidR="13E7B23E">
        <w:rPr>
          <w:rFonts w:ascii="Times New Roman" w:hAnsi="Times New Roman" w:eastAsia="Times New Roman" w:cs="Times New Roman"/>
          <w:sz w:val="24"/>
          <w:szCs w:val="24"/>
        </w:rPr>
        <w:t>entirely accurate</w:t>
      </w:r>
      <w:r w:rsidRPr="60E93B3E" w:rsidR="00DD4575">
        <w:rPr>
          <w:rFonts w:ascii="Times New Roman" w:hAnsi="Times New Roman" w:eastAsia="Times New Roman" w:cs="Times New Roman"/>
          <w:sz w:val="24"/>
          <w:szCs w:val="24"/>
        </w:rPr>
        <w:t xml:space="preserve">; their </w:t>
      </w:r>
      <w:r w:rsidRPr="60E93B3E" w:rsidR="00951D90">
        <w:rPr>
          <w:rFonts w:ascii="Times New Roman" w:hAnsi="Times New Roman" w:eastAsia="Times New Roman" w:cs="Times New Roman"/>
          <w:sz w:val="24"/>
          <w:szCs w:val="24"/>
        </w:rPr>
        <w:t xml:space="preserve">accounts might be exaggerated or </w:t>
      </w:r>
      <w:r w:rsidRPr="60E93B3E" w:rsidR="00702751">
        <w:rPr>
          <w:rFonts w:ascii="Times New Roman" w:hAnsi="Times New Roman" w:eastAsia="Times New Roman" w:cs="Times New Roman"/>
          <w:sz w:val="24"/>
          <w:szCs w:val="24"/>
        </w:rPr>
        <w:t>toned-down</w:t>
      </w:r>
      <w:r w:rsidRPr="60E93B3E" w:rsidR="007F3FD9">
        <w:rPr>
          <w:rFonts w:ascii="Times New Roman" w:hAnsi="Times New Roman" w:eastAsia="Times New Roman" w:cs="Times New Roman"/>
          <w:sz w:val="24"/>
          <w:szCs w:val="24"/>
        </w:rPr>
        <w:t xml:space="preserve"> dependent on the individual</w:t>
      </w:r>
      <w:r w:rsidRPr="60E93B3E" w:rsidR="00241020">
        <w:rPr>
          <w:rFonts w:ascii="Times New Roman" w:hAnsi="Times New Roman" w:eastAsia="Times New Roman" w:cs="Times New Roman"/>
          <w:sz w:val="24"/>
          <w:szCs w:val="24"/>
        </w:rPr>
        <w:t xml:space="preserve"> (Nystedt, 2019). </w:t>
      </w:r>
      <w:r w:rsidRPr="60E93B3E" w:rsidR="631921AC">
        <w:rPr>
          <w:rFonts w:ascii="Times New Roman" w:hAnsi="Times New Roman" w:eastAsia="Times New Roman" w:cs="Times New Roman"/>
          <w:sz w:val="24"/>
          <w:szCs w:val="24"/>
        </w:rPr>
        <w:t>A study conducted on the intersectional effects o</w:t>
      </w:r>
      <w:r w:rsidRPr="60E93B3E" w:rsidR="3FE46E04">
        <w:rPr>
          <w:rFonts w:ascii="Times New Roman" w:hAnsi="Times New Roman" w:eastAsia="Times New Roman" w:cs="Times New Roman"/>
          <w:sz w:val="24"/>
          <w:szCs w:val="24"/>
        </w:rPr>
        <w:t>f racial and gender discrimination on cardiovascular health (Bey, 2019)</w:t>
      </w:r>
      <w:r w:rsidRPr="60E93B3E" w:rsidR="4456DCF6">
        <w:rPr>
          <w:rFonts w:ascii="Times New Roman" w:hAnsi="Times New Roman" w:eastAsia="Times New Roman" w:cs="Times New Roman"/>
          <w:sz w:val="24"/>
          <w:szCs w:val="24"/>
        </w:rPr>
        <w:t xml:space="preserve">, 42% of white men reported some kind of racial or gender discrimination and those who did had the worst overall </w:t>
      </w:r>
      <w:r w:rsidRPr="60E93B3E" w:rsidR="0E70A58B">
        <w:rPr>
          <w:rFonts w:ascii="Times New Roman" w:hAnsi="Times New Roman" w:eastAsia="Times New Roman" w:cs="Times New Roman"/>
          <w:sz w:val="24"/>
          <w:szCs w:val="24"/>
        </w:rPr>
        <w:t>cardiovascular health</w:t>
      </w:r>
      <w:r w:rsidRPr="60E93B3E" w:rsidR="4456DCF6">
        <w:rPr>
          <w:rFonts w:ascii="Times New Roman" w:hAnsi="Times New Roman" w:eastAsia="Times New Roman" w:cs="Times New Roman"/>
          <w:sz w:val="24"/>
          <w:szCs w:val="24"/>
        </w:rPr>
        <w:t xml:space="preserve"> than any other </w:t>
      </w:r>
      <w:r w:rsidRPr="60E93B3E" w:rsidR="76914754">
        <w:rPr>
          <w:rFonts w:ascii="Times New Roman" w:hAnsi="Times New Roman" w:eastAsia="Times New Roman" w:cs="Times New Roman"/>
          <w:sz w:val="24"/>
          <w:szCs w:val="24"/>
        </w:rPr>
        <w:t xml:space="preserve">group. </w:t>
      </w:r>
      <w:r w:rsidRPr="60E93B3E" w:rsidR="00852F8A">
        <w:rPr>
          <w:rFonts w:ascii="Times New Roman" w:hAnsi="Times New Roman" w:eastAsia="Times New Roman" w:cs="Times New Roman"/>
          <w:sz w:val="24"/>
          <w:szCs w:val="24"/>
        </w:rPr>
        <w:t xml:space="preserve">White men do not face any institutional or systemic oppression as the world’s current institutions and systems were </w:t>
      </w:r>
      <w:commentRangeStart w:id="1988015333"/>
      <w:r w:rsidRPr="60E93B3E" w:rsidR="00852F8A">
        <w:rPr>
          <w:rFonts w:ascii="Times New Roman" w:hAnsi="Times New Roman" w:eastAsia="Times New Roman" w:cs="Times New Roman"/>
          <w:sz w:val="24"/>
          <w:szCs w:val="24"/>
        </w:rPr>
        <w:t>built by and for them</w:t>
      </w:r>
      <w:commentRangeEnd w:id="1988015333"/>
      <w:r>
        <w:rPr>
          <w:rStyle w:val="CommentReference"/>
        </w:rPr>
        <w:commentReference w:id="1988015333"/>
      </w:r>
      <w:r w:rsidRPr="60E93B3E" w:rsidR="00852F8A">
        <w:rPr>
          <w:rFonts w:ascii="Times New Roman" w:hAnsi="Times New Roman" w:eastAsia="Times New Roman" w:cs="Times New Roman"/>
          <w:sz w:val="24"/>
          <w:szCs w:val="24"/>
        </w:rPr>
        <w:t xml:space="preserve">. However, the </w:t>
      </w:r>
      <w:r w:rsidRPr="60E93B3E" w:rsidR="4A6A67B1">
        <w:rPr>
          <w:rFonts w:ascii="Times New Roman" w:hAnsi="Times New Roman" w:eastAsia="Times New Roman" w:cs="Times New Roman"/>
          <w:sz w:val="24"/>
          <w:szCs w:val="24"/>
        </w:rPr>
        <w:t>questionnaire revealed that their perception of this is different</w:t>
      </w:r>
      <w:commentRangeStart w:id="78652985"/>
      <w:r w:rsidRPr="60E93B3E" w:rsidR="4A6A67B1">
        <w:rPr>
          <w:rFonts w:ascii="Times New Roman" w:hAnsi="Times New Roman" w:eastAsia="Times New Roman" w:cs="Times New Roman"/>
          <w:sz w:val="24"/>
          <w:szCs w:val="24"/>
        </w:rPr>
        <w:t>.</w:t>
      </w:r>
      <w:commentRangeEnd w:id="78652985"/>
      <w:r>
        <w:rPr>
          <w:rStyle w:val="CommentReference"/>
        </w:rPr>
        <w:commentReference w:id="78652985"/>
      </w:r>
      <w:r w:rsidRPr="60E93B3E" w:rsidR="4A6A67B1">
        <w:rPr>
          <w:rFonts w:ascii="Times New Roman" w:hAnsi="Times New Roman" w:eastAsia="Times New Roman" w:cs="Times New Roman"/>
          <w:sz w:val="24"/>
          <w:szCs w:val="24"/>
        </w:rPr>
        <w:t xml:space="preserve"> </w:t>
      </w:r>
      <w:r w:rsidRPr="60E93B3E" w:rsidR="2D9F3550">
        <w:rPr>
          <w:rFonts w:ascii="Times New Roman" w:hAnsi="Times New Roman" w:eastAsia="Times New Roman" w:cs="Times New Roman"/>
          <w:sz w:val="24"/>
          <w:szCs w:val="24"/>
        </w:rPr>
        <w:t>Therefore, a</w:t>
      </w:r>
      <w:r w:rsidRPr="60E93B3E" w:rsidR="4A6A67B1">
        <w:rPr>
          <w:rFonts w:ascii="Times New Roman" w:hAnsi="Times New Roman" w:eastAsia="Times New Roman" w:cs="Times New Roman"/>
          <w:sz w:val="24"/>
          <w:szCs w:val="24"/>
        </w:rPr>
        <w:t xml:space="preserve"> failing of this method of observation is that it is entirely based in an individual’s feelings. There are no “facts” to speak of</w:t>
      </w:r>
      <w:commentRangeStart w:id="368760725"/>
      <w:r w:rsidRPr="60E93B3E" w:rsidR="399AFE86">
        <w:rPr>
          <w:rFonts w:ascii="Times New Roman" w:hAnsi="Times New Roman" w:eastAsia="Times New Roman" w:cs="Times New Roman"/>
          <w:sz w:val="24"/>
          <w:szCs w:val="24"/>
        </w:rPr>
        <w:t>.</w:t>
      </w:r>
      <w:commentRangeEnd w:id="368760725"/>
      <w:r>
        <w:rPr>
          <w:rStyle w:val="CommentReference"/>
        </w:rPr>
        <w:commentReference w:id="368760725"/>
      </w:r>
      <w:r w:rsidRPr="60E93B3E" w:rsidR="399AFE86">
        <w:rPr>
          <w:rFonts w:ascii="Times New Roman" w:hAnsi="Times New Roman" w:eastAsia="Times New Roman" w:cs="Times New Roman"/>
          <w:sz w:val="24"/>
          <w:szCs w:val="24"/>
        </w:rPr>
        <w:t xml:space="preserve"> </w:t>
      </w:r>
    </w:p>
    <w:p w:rsidR="114F6906" w:rsidP="518B6075" w:rsidRDefault="114F6906" w14:paraId="0E742E0B" w14:textId="1373F09F">
      <w:pPr>
        <w:spacing w:line="480" w:lineRule="auto"/>
        <w:ind w:firstLine="720"/>
        <w:jc w:val="both"/>
        <w:rPr>
          <w:rFonts w:ascii="Times New Roman" w:hAnsi="Times New Roman" w:eastAsia="Times New Roman" w:cs="Times New Roman"/>
          <w:sz w:val="24"/>
          <w:szCs w:val="24"/>
        </w:rPr>
      </w:pPr>
      <w:r w:rsidRPr="60E93B3E" w:rsidR="114F6906">
        <w:rPr>
          <w:rFonts w:ascii="Times New Roman" w:hAnsi="Times New Roman" w:eastAsia="Times New Roman" w:cs="Times New Roman"/>
          <w:sz w:val="24"/>
          <w:szCs w:val="24"/>
        </w:rPr>
        <w:t xml:space="preserve">In this study, </w:t>
      </w:r>
      <w:r w:rsidRPr="60E93B3E" w:rsidR="14F2FE6B">
        <w:rPr>
          <w:rFonts w:ascii="Times New Roman" w:hAnsi="Times New Roman" w:eastAsia="Times New Roman" w:cs="Times New Roman"/>
          <w:sz w:val="24"/>
          <w:szCs w:val="24"/>
        </w:rPr>
        <w:t xml:space="preserve">the experiences of racial discrimination from the participants </w:t>
      </w:r>
      <w:r w:rsidRPr="60E93B3E" w:rsidR="15A3E561">
        <w:rPr>
          <w:rFonts w:ascii="Times New Roman" w:hAnsi="Times New Roman" w:eastAsia="Times New Roman" w:cs="Times New Roman"/>
          <w:sz w:val="24"/>
          <w:szCs w:val="24"/>
        </w:rPr>
        <w:t>will be measured to</w:t>
      </w:r>
      <w:commentRangeStart w:id="857834496"/>
      <w:r w:rsidRPr="60E93B3E" w:rsidR="15A3E561">
        <w:rPr>
          <w:rFonts w:ascii="Times New Roman" w:hAnsi="Times New Roman" w:eastAsia="Times New Roman" w:cs="Times New Roman"/>
          <w:sz w:val="24"/>
          <w:szCs w:val="24"/>
        </w:rPr>
        <w:t xml:space="preserve"> compare and justify</w:t>
      </w:r>
      <w:commentRangeEnd w:id="857834496"/>
      <w:r>
        <w:rPr>
          <w:rStyle w:val="CommentReference"/>
        </w:rPr>
        <w:commentReference w:id="857834496"/>
      </w:r>
      <w:r w:rsidRPr="60E93B3E" w:rsidR="15A3E561">
        <w:rPr>
          <w:rFonts w:ascii="Times New Roman" w:hAnsi="Times New Roman" w:eastAsia="Times New Roman" w:cs="Times New Roman"/>
          <w:sz w:val="24"/>
          <w:szCs w:val="24"/>
        </w:rPr>
        <w:t xml:space="preserve"> each participant’s cardiovascular health. Each</w:t>
      </w:r>
      <w:r w:rsidRPr="60E93B3E" w:rsidR="3D900056">
        <w:rPr>
          <w:rFonts w:ascii="Times New Roman" w:hAnsi="Times New Roman" w:eastAsia="Times New Roman" w:cs="Times New Roman"/>
          <w:sz w:val="24"/>
          <w:szCs w:val="24"/>
        </w:rPr>
        <w:t xml:space="preserve"> of</w:t>
      </w:r>
      <w:r w:rsidRPr="60E93B3E" w:rsidR="15A3E561">
        <w:rPr>
          <w:rFonts w:ascii="Times New Roman" w:hAnsi="Times New Roman" w:eastAsia="Times New Roman" w:cs="Times New Roman"/>
          <w:sz w:val="24"/>
          <w:szCs w:val="24"/>
        </w:rPr>
        <w:t xml:space="preserve"> participant</w:t>
      </w:r>
      <w:r w:rsidRPr="60E93B3E" w:rsidR="0616665B">
        <w:rPr>
          <w:rFonts w:ascii="Times New Roman" w:hAnsi="Times New Roman" w:eastAsia="Times New Roman" w:cs="Times New Roman"/>
          <w:sz w:val="24"/>
          <w:szCs w:val="24"/>
        </w:rPr>
        <w:t>’s</w:t>
      </w:r>
      <w:r w:rsidRPr="60E93B3E" w:rsidR="1926400B">
        <w:rPr>
          <w:rFonts w:ascii="Times New Roman" w:hAnsi="Times New Roman" w:eastAsia="Times New Roman" w:cs="Times New Roman"/>
          <w:sz w:val="24"/>
          <w:szCs w:val="24"/>
        </w:rPr>
        <w:t xml:space="preserve"> responses will be indicative of how much racial discrimination had an effect on their health. It is important to note that all </w:t>
      </w:r>
      <w:r w:rsidRPr="60E93B3E" w:rsidR="143B2742">
        <w:rPr>
          <w:rFonts w:ascii="Times New Roman" w:hAnsi="Times New Roman" w:eastAsia="Times New Roman" w:cs="Times New Roman"/>
          <w:sz w:val="24"/>
          <w:szCs w:val="24"/>
        </w:rPr>
        <w:t xml:space="preserve">experiences mentioned will be scored in the same way and not </w:t>
      </w:r>
      <w:del w:author="Benjamin Oren Goldman" w:date="2021-04-28T01:35:21.486Z" w:id="1781437">
        <w:r w:rsidRPr="60E93B3E" w:rsidDel="143B2742">
          <w:rPr>
            <w:rFonts w:ascii="Times New Roman" w:hAnsi="Times New Roman" w:eastAsia="Times New Roman" w:cs="Times New Roman"/>
            <w:sz w:val="24"/>
            <w:szCs w:val="24"/>
          </w:rPr>
          <w:delText>looked at</w:delText>
        </w:r>
      </w:del>
      <w:ins w:author="Benjamin Oren Goldman" w:date="2021-04-28T01:35:24.273Z" w:id="1631980915">
        <w:r w:rsidRPr="60E93B3E" w:rsidR="741F30FF">
          <w:rPr>
            <w:rFonts w:ascii="Times New Roman" w:hAnsi="Times New Roman" w:eastAsia="Times New Roman" w:cs="Times New Roman"/>
            <w:sz w:val="24"/>
            <w:szCs w:val="24"/>
          </w:rPr>
          <w:t xml:space="preserve"> examined</w:t>
        </w:r>
      </w:ins>
      <w:r w:rsidRPr="60E93B3E" w:rsidR="143B2742">
        <w:rPr>
          <w:rFonts w:ascii="Times New Roman" w:hAnsi="Times New Roman" w:eastAsia="Times New Roman" w:cs="Times New Roman"/>
          <w:sz w:val="24"/>
          <w:szCs w:val="24"/>
        </w:rPr>
        <w:t xml:space="preserve"> individually. No two lives are the same</w:t>
      </w:r>
      <w:r w:rsidRPr="60E93B3E" w:rsidR="00702751">
        <w:rPr>
          <w:rFonts w:ascii="Times New Roman" w:hAnsi="Times New Roman" w:eastAsia="Times New Roman" w:cs="Times New Roman"/>
          <w:sz w:val="24"/>
          <w:szCs w:val="24"/>
        </w:rPr>
        <w:t>,</w:t>
      </w:r>
      <w:r w:rsidRPr="60E93B3E" w:rsidR="143B2742">
        <w:rPr>
          <w:rFonts w:ascii="Times New Roman" w:hAnsi="Times New Roman" w:eastAsia="Times New Roman" w:cs="Times New Roman"/>
          <w:sz w:val="24"/>
          <w:szCs w:val="24"/>
        </w:rPr>
        <w:t xml:space="preserve"> so details must be</w:t>
      </w:r>
      <w:r w:rsidRPr="60E93B3E" w:rsidR="00702751">
        <w:rPr>
          <w:rFonts w:ascii="Times New Roman" w:hAnsi="Times New Roman" w:eastAsia="Times New Roman" w:cs="Times New Roman"/>
          <w:sz w:val="24"/>
          <w:szCs w:val="24"/>
        </w:rPr>
        <w:t xml:space="preserve"> left out of the analysis</w:t>
      </w:r>
      <w:r w:rsidRPr="60E93B3E" w:rsidR="489AB802">
        <w:rPr>
          <w:rFonts w:ascii="Times New Roman" w:hAnsi="Times New Roman" w:eastAsia="Times New Roman" w:cs="Times New Roman"/>
          <w:sz w:val="24"/>
          <w:szCs w:val="24"/>
        </w:rPr>
        <w:t xml:space="preserve">. </w:t>
      </w:r>
      <w:r w:rsidRPr="60E93B3E" w:rsidR="5F2A89C8">
        <w:rPr>
          <w:rFonts w:ascii="Times New Roman" w:hAnsi="Times New Roman" w:eastAsia="Times New Roman" w:cs="Times New Roman"/>
          <w:sz w:val="24"/>
          <w:szCs w:val="24"/>
        </w:rPr>
        <w:t xml:space="preserve">In the creation of the Experiences of Discrimination (EOD) survey (Kreiger, 2005), </w:t>
      </w:r>
      <w:r w:rsidRPr="60E93B3E" w:rsidR="4B0AF29A">
        <w:rPr>
          <w:rFonts w:ascii="Times New Roman" w:hAnsi="Times New Roman" w:eastAsia="Times New Roman" w:cs="Times New Roman"/>
          <w:sz w:val="24"/>
          <w:szCs w:val="24"/>
        </w:rPr>
        <w:t xml:space="preserve">each event of discrimination was assigned a point value using a scoring system designed for this questionnaire. The scoring </w:t>
      </w:r>
      <w:r w:rsidRPr="60E93B3E" w:rsidR="4B0AF29A">
        <w:rPr>
          <w:rFonts w:ascii="Times New Roman" w:hAnsi="Times New Roman" w:eastAsia="Times New Roman" w:cs="Times New Roman"/>
          <w:sz w:val="24"/>
          <w:szCs w:val="24"/>
        </w:rPr>
        <w:t>system accounts for both the event a</w:t>
      </w:r>
      <w:r w:rsidRPr="60E93B3E" w:rsidR="70FAC2FE">
        <w:rPr>
          <w:rFonts w:ascii="Times New Roman" w:hAnsi="Times New Roman" w:eastAsia="Times New Roman" w:cs="Times New Roman"/>
          <w:sz w:val="24"/>
          <w:szCs w:val="24"/>
        </w:rPr>
        <w:t>ctually occurring and the severity of the event</w:t>
      </w:r>
      <w:commentRangeStart w:id="642977254"/>
      <w:r w:rsidRPr="60E93B3E" w:rsidR="70FAC2FE">
        <w:rPr>
          <w:rFonts w:ascii="Times New Roman" w:hAnsi="Times New Roman" w:eastAsia="Times New Roman" w:cs="Times New Roman"/>
          <w:sz w:val="24"/>
          <w:szCs w:val="24"/>
        </w:rPr>
        <w:t>.</w:t>
      </w:r>
      <w:commentRangeEnd w:id="642977254"/>
      <w:r>
        <w:rPr>
          <w:rStyle w:val="CommentReference"/>
        </w:rPr>
        <w:commentReference w:id="642977254"/>
      </w:r>
      <w:r w:rsidRPr="60E93B3E" w:rsidR="70FAC2FE">
        <w:rPr>
          <w:rFonts w:ascii="Times New Roman" w:hAnsi="Times New Roman" w:eastAsia="Times New Roman" w:cs="Times New Roman"/>
          <w:sz w:val="24"/>
          <w:szCs w:val="24"/>
        </w:rPr>
        <w:t xml:space="preserve"> As this is the</w:t>
      </w:r>
      <w:r w:rsidRPr="60E93B3E" w:rsidR="02DA711F">
        <w:rPr>
          <w:rFonts w:ascii="Times New Roman" w:hAnsi="Times New Roman" w:eastAsia="Times New Roman" w:cs="Times New Roman"/>
          <w:sz w:val="24"/>
          <w:szCs w:val="24"/>
        </w:rPr>
        <w:t xml:space="preserve"> survey </w:t>
      </w:r>
      <w:commentRangeStart w:id="671557692"/>
      <w:r w:rsidRPr="60E93B3E" w:rsidR="02DA711F">
        <w:rPr>
          <w:rFonts w:ascii="Times New Roman" w:hAnsi="Times New Roman" w:eastAsia="Times New Roman" w:cs="Times New Roman"/>
          <w:sz w:val="24"/>
          <w:szCs w:val="24"/>
        </w:rPr>
        <w:t>I chose to implement,</w:t>
      </w:r>
      <w:commentRangeEnd w:id="671557692"/>
      <w:r>
        <w:rPr>
          <w:rStyle w:val="CommentReference"/>
        </w:rPr>
        <w:commentReference w:id="671557692"/>
      </w:r>
      <w:r w:rsidRPr="60E93B3E" w:rsidR="02DA711F">
        <w:rPr>
          <w:rFonts w:ascii="Times New Roman" w:hAnsi="Times New Roman" w:eastAsia="Times New Roman" w:cs="Times New Roman"/>
          <w:sz w:val="24"/>
          <w:szCs w:val="24"/>
        </w:rPr>
        <w:t xml:space="preserve"> the same rules will apply. </w:t>
      </w:r>
      <w:commentRangeStart w:id="1008428462"/>
      <w:commentRangeEnd w:id="1008428462"/>
      <w:r>
        <w:rPr>
          <w:rStyle w:val="CommentReference"/>
        </w:rPr>
        <w:commentReference w:id="1008428462"/>
      </w:r>
    </w:p>
    <w:p w:rsidR="5699AA45" w:rsidP="477656C0" w:rsidRDefault="5699AA45" w14:paraId="0552C8BB" w14:textId="75E1AD28">
      <w:pPr>
        <w:spacing w:line="480" w:lineRule="auto"/>
        <w:ind w:firstLine="720"/>
        <w:jc w:val="both"/>
        <w:rPr>
          <w:rFonts w:ascii="Times New Roman" w:hAnsi="Times New Roman" w:eastAsia="Times New Roman" w:cs="Times New Roman"/>
          <w:color w:val="000000" w:themeColor="text1"/>
          <w:sz w:val="24"/>
          <w:szCs w:val="24"/>
        </w:rPr>
      </w:pPr>
      <w:del w:author="Benjamin Oren Goldman" w:date="2021-04-28T01:40:19.562Z" w:id="1002944414">
        <w:r w:rsidRPr="60E93B3E" w:rsidDel="5699AA45">
          <w:rPr>
            <w:rFonts w:ascii="Times New Roman" w:hAnsi="Times New Roman" w:eastAsia="Times New Roman" w:cs="Times New Roman"/>
            <w:sz w:val="24"/>
            <w:szCs w:val="24"/>
          </w:rPr>
          <w:delText>As my study is entitled</w:delText>
        </w:r>
        <w:r w:rsidRPr="60E93B3E" w:rsidDel="390D46C0">
          <w:rPr>
            <w:rFonts w:ascii="Times New Roman" w:hAnsi="Times New Roman" w:eastAsia="Times New Roman" w:cs="Times New Roman"/>
            <w:sz w:val="24"/>
            <w:szCs w:val="24"/>
          </w:rPr>
          <w:delText>,</w:delText>
        </w:r>
      </w:del>
      <w:r w:rsidRPr="60E93B3E" w:rsidR="390D46C0">
        <w:rPr>
          <w:rFonts w:ascii="Times New Roman" w:hAnsi="Times New Roman" w:eastAsia="Times New Roman" w:cs="Times New Roman"/>
          <w:sz w:val="24"/>
          <w:szCs w:val="24"/>
        </w:rPr>
        <w:t xml:space="preserve"> I intend to directly observe the effect racial discrimination has on cardiovascular health. Many studies have shown that both the amount and severity of discrimination has s</w:t>
      </w:r>
      <w:r w:rsidRPr="60E93B3E" w:rsidR="24A99C20">
        <w:rPr>
          <w:rFonts w:ascii="Times New Roman" w:hAnsi="Times New Roman" w:eastAsia="Times New Roman" w:cs="Times New Roman"/>
          <w:sz w:val="24"/>
          <w:szCs w:val="24"/>
        </w:rPr>
        <w:t>ome effect on one’s health and wellbeing</w:t>
      </w:r>
      <w:r w:rsidRPr="60E93B3E" w:rsidR="00241020">
        <w:rPr>
          <w:rFonts w:ascii="Times New Roman" w:hAnsi="Times New Roman" w:eastAsia="Times New Roman" w:cs="Times New Roman"/>
          <w:sz w:val="24"/>
          <w:szCs w:val="24"/>
        </w:rPr>
        <w:t xml:space="preserve"> (Beatty-Moody, 2011</w:t>
      </w:r>
      <w:commentRangeStart w:id="184839381"/>
      <w:r w:rsidRPr="60E93B3E" w:rsidR="00241020">
        <w:rPr>
          <w:rFonts w:ascii="Times New Roman" w:hAnsi="Times New Roman" w:eastAsia="Times New Roman" w:cs="Times New Roman"/>
          <w:sz w:val="24"/>
          <w:szCs w:val="24"/>
        </w:rPr>
        <w:t>)</w:t>
      </w:r>
      <w:r w:rsidRPr="60E93B3E" w:rsidR="24A99C20">
        <w:rPr>
          <w:rFonts w:ascii="Times New Roman" w:hAnsi="Times New Roman" w:eastAsia="Times New Roman" w:cs="Times New Roman"/>
          <w:sz w:val="24"/>
          <w:szCs w:val="24"/>
        </w:rPr>
        <w:t>.</w:t>
      </w:r>
      <w:commentRangeEnd w:id="184839381"/>
      <w:r>
        <w:rPr>
          <w:rStyle w:val="CommentReference"/>
        </w:rPr>
        <w:commentReference w:id="184839381"/>
      </w:r>
      <w:r w:rsidRPr="60E93B3E" w:rsidR="24A99C20">
        <w:rPr>
          <w:rFonts w:ascii="Times New Roman" w:hAnsi="Times New Roman" w:eastAsia="Times New Roman" w:cs="Times New Roman"/>
          <w:sz w:val="24"/>
          <w:szCs w:val="24"/>
        </w:rPr>
        <w:t xml:space="preserve"> The health factor is typically measured through </w:t>
      </w:r>
      <w:r w:rsidRPr="60E93B3E" w:rsidR="49973D48">
        <w:rPr>
          <w:rFonts w:ascii="Times New Roman" w:hAnsi="Times New Roman" w:eastAsia="Times New Roman" w:cs="Times New Roman"/>
          <w:sz w:val="24"/>
          <w:szCs w:val="24"/>
        </w:rPr>
        <w:t xml:space="preserve">some kind of </w:t>
      </w:r>
      <w:r w:rsidRPr="60E93B3E" w:rsidR="24A99C20">
        <w:rPr>
          <w:rFonts w:ascii="Times New Roman" w:hAnsi="Times New Roman" w:eastAsia="Times New Roman" w:cs="Times New Roman"/>
          <w:sz w:val="24"/>
          <w:szCs w:val="24"/>
        </w:rPr>
        <w:t>physical examination</w:t>
      </w:r>
      <w:r w:rsidRPr="60E93B3E" w:rsidR="0AA623E2">
        <w:rPr>
          <w:rFonts w:ascii="Times New Roman" w:hAnsi="Times New Roman" w:eastAsia="Times New Roman" w:cs="Times New Roman"/>
          <w:sz w:val="24"/>
          <w:szCs w:val="24"/>
        </w:rPr>
        <w:t xml:space="preserve">, which is dependent on which aspect of health the study is focused on. </w:t>
      </w:r>
      <w:r w:rsidRPr="60E93B3E" w:rsidR="212FCBB1">
        <w:rPr>
          <w:rFonts w:ascii="Times New Roman" w:hAnsi="Times New Roman" w:eastAsia="Times New Roman" w:cs="Times New Roman"/>
          <w:sz w:val="24"/>
          <w:szCs w:val="24"/>
        </w:rPr>
        <w:t xml:space="preserve">In a study </w:t>
      </w:r>
      <w:r w:rsidRPr="60E93B3E" w:rsidR="473D0468">
        <w:rPr>
          <w:rFonts w:ascii="Times New Roman" w:hAnsi="Times New Roman" w:eastAsia="Times New Roman" w:cs="Times New Roman"/>
          <w:sz w:val="24"/>
          <w:szCs w:val="24"/>
        </w:rPr>
        <w:t xml:space="preserve">centered around the emotional response to </w:t>
      </w:r>
      <w:r w:rsidRPr="60E93B3E" w:rsidR="18892247">
        <w:rPr>
          <w:rFonts w:ascii="Times New Roman" w:hAnsi="Times New Roman" w:eastAsia="Times New Roman" w:cs="Times New Roman"/>
          <w:sz w:val="24"/>
          <w:szCs w:val="24"/>
        </w:rPr>
        <w:t>perceived</w:t>
      </w:r>
      <w:r w:rsidRPr="60E93B3E" w:rsidR="473D0468">
        <w:rPr>
          <w:rFonts w:ascii="Times New Roman" w:hAnsi="Times New Roman" w:eastAsia="Times New Roman" w:cs="Times New Roman"/>
          <w:sz w:val="24"/>
          <w:szCs w:val="24"/>
        </w:rPr>
        <w:t xml:space="preserve"> racism</w:t>
      </w:r>
      <w:r w:rsidRPr="60E93B3E" w:rsidR="50690871">
        <w:rPr>
          <w:rFonts w:ascii="Times New Roman" w:hAnsi="Times New Roman" w:eastAsia="Times New Roman" w:cs="Times New Roman"/>
          <w:sz w:val="24"/>
          <w:szCs w:val="24"/>
        </w:rPr>
        <w:t xml:space="preserve">, </w:t>
      </w:r>
      <w:r w:rsidRPr="60E93B3E" w:rsidR="4381EAA3">
        <w:rPr>
          <w:rFonts w:ascii="Times New Roman" w:hAnsi="Times New Roman" w:eastAsia="Times New Roman" w:cs="Times New Roman"/>
          <w:sz w:val="24"/>
          <w:szCs w:val="24"/>
        </w:rPr>
        <w:t xml:space="preserve">nocturnal heart rate was measured to gage this (Bell, 2019). Participants were given </w:t>
      </w:r>
      <w:r w:rsidRPr="60E93B3E" w:rsidR="7A7E82E4">
        <w:rPr>
          <w:rFonts w:ascii="Times New Roman" w:hAnsi="Times New Roman" w:eastAsia="Times New Roman" w:cs="Times New Roman"/>
          <w:sz w:val="24"/>
          <w:szCs w:val="24"/>
        </w:rPr>
        <w:t xml:space="preserve">an </w:t>
      </w:r>
      <w:r w:rsidRPr="60E93B3E" w:rsidR="7A7E82E4">
        <w:rPr>
          <w:rFonts w:ascii="Times New Roman" w:hAnsi="Times New Roman" w:eastAsia="Times New Roman" w:cs="Times New Roman"/>
          <w:color w:val="000000" w:themeColor="text1" w:themeTint="FF" w:themeShade="FF"/>
          <w:sz w:val="24"/>
          <w:szCs w:val="24"/>
        </w:rPr>
        <w:t>overnight polysomnography and actigraphy</w:t>
      </w:r>
      <w:commentRangeStart w:id="1219812510"/>
      <w:r w:rsidRPr="60E93B3E" w:rsidR="7A7E82E4">
        <w:rPr>
          <w:rFonts w:ascii="Times New Roman" w:hAnsi="Times New Roman" w:eastAsia="Times New Roman" w:cs="Times New Roman"/>
          <w:color w:val="000000" w:themeColor="text1" w:themeTint="FF" w:themeShade="FF"/>
          <w:sz w:val="24"/>
          <w:szCs w:val="24"/>
        </w:rPr>
        <w:t>.</w:t>
      </w:r>
      <w:commentRangeEnd w:id="1219812510"/>
      <w:r>
        <w:rPr>
          <w:rStyle w:val="CommentReference"/>
        </w:rPr>
        <w:commentReference w:id="1219812510"/>
      </w:r>
      <w:r w:rsidRPr="60E93B3E" w:rsidR="7A7E82E4">
        <w:rPr>
          <w:rFonts w:ascii="Times New Roman" w:hAnsi="Times New Roman" w:eastAsia="Times New Roman" w:cs="Times New Roman"/>
          <w:color w:val="000000" w:themeColor="text1" w:themeTint="FF" w:themeShade="FF"/>
          <w:sz w:val="24"/>
          <w:szCs w:val="24"/>
        </w:rPr>
        <w:t xml:space="preserve"> From then on participants were instructed that every night they are to place electrodes across their sternum and ribs before bed to measure their heart rate </w:t>
      </w:r>
      <w:r w:rsidRPr="60E93B3E" w:rsidR="546CC708">
        <w:rPr>
          <w:rFonts w:ascii="Times New Roman" w:hAnsi="Times New Roman" w:eastAsia="Times New Roman" w:cs="Times New Roman"/>
          <w:color w:val="000000" w:themeColor="text1" w:themeTint="FF" w:themeShade="FF"/>
          <w:sz w:val="24"/>
          <w:szCs w:val="24"/>
        </w:rPr>
        <w:t>variability</w:t>
      </w:r>
      <w:r w:rsidRPr="60E93B3E" w:rsidR="7A7E82E4">
        <w:rPr>
          <w:rFonts w:ascii="Times New Roman" w:hAnsi="Times New Roman" w:eastAsia="Times New Roman" w:cs="Times New Roman"/>
          <w:color w:val="000000" w:themeColor="text1" w:themeTint="FF" w:themeShade="FF"/>
          <w:sz w:val="24"/>
          <w:szCs w:val="24"/>
        </w:rPr>
        <w:t xml:space="preserve"> and blood pressure</w:t>
      </w:r>
      <w:r w:rsidRPr="60E93B3E" w:rsidR="73ECE216">
        <w:rPr>
          <w:rFonts w:ascii="Times New Roman" w:hAnsi="Times New Roman" w:eastAsia="Times New Roman" w:cs="Times New Roman"/>
          <w:color w:val="000000" w:themeColor="text1" w:themeTint="FF" w:themeShade="FF"/>
          <w:sz w:val="24"/>
          <w:szCs w:val="24"/>
        </w:rPr>
        <w:t xml:space="preserve">. </w:t>
      </w:r>
      <w:r w:rsidRPr="60E93B3E" w:rsidR="5E741EFF">
        <w:rPr>
          <w:rFonts w:ascii="Times New Roman" w:hAnsi="Times New Roman" w:eastAsia="Times New Roman" w:cs="Times New Roman"/>
          <w:color w:val="000000" w:themeColor="text1" w:themeTint="FF" w:themeShade="FF"/>
          <w:sz w:val="24"/>
          <w:szCs w:val="24"/>
        </w:rPr>
        <w:t xml:space="preserve">Medical exams have proven time and time again to be the most effective method in measuring discrimination’s effect on health. </w:t>
      </w:r>
      <w:commentRangeStart w:id="557965152"/>
      <w:commentRangeEnd w:id="557965152"/>
      <w:r>
        <w:rPr>
          <w:rStyle w:val="CommentReference"/>
        </w:rPr>
        <w:commentReference w:id="557965152"/>
      </w:r>
    </w:p>
    <w:p w:rsidR="104C1D90" w:rsidP="477656C0" w:rsidRDefault="104C1D90" w14:paraId="0177B408" w14:textId="1A25C650">
      <w:pPr>
        <w:spacing w:line="480" w:lineRule="auto"/>
        <w:ind w:firstLine="720"/>
        <w:jc w:val="both"/>
        <w:rPr>
          <w:rFonts w:ascii="Times New Roman" w:hAnsi="Times New Roman" w:eastAsia="Times New Roman" w:cs="Times New Roman"/>
          <w:color w:val="000000" w:themeColor="text1"/>
          <w:sz w:val="24"/>
          <w:szCs w:val="24"/>
        </w:rPr>
      </w:pPr>
      <w:r w:rsidRPr="60E93B3E" w:rsidR="104C1D90">
        <w:rPr>
          <w:rFonts w:ascii="Times New Roman" w:hAnsi="Times New Roman" w:eastAsia="Times New Roman" w:cs="Times New Roman"/>
          <w:color w:val="000000" w:themeColor="text1" w:themeTint="FF" w:themeShade="FF"/>
          <w:sz w:val="24"/>
          <w:szCs w:val="24"/>
        </w:rPr>
        <w:t>One thing I would hope to address in this study that I have not seen addressed thus far is the institutional/systemic side of discrimination. In most s</w:t>
      </w:r>
      <w:commentRangeStart w:id="472541791"/>
      <w:r w:rsidRPr="60E93B3E" w:rsidR="104C1D90">
        <w:rPr>
          <w:rFonts w:ascii="Times New Roman" w:hAnsi="Times New Roman" w:eastAsia="Times New Roman" w:cs="Times New Roman"/>
          <w:color w:val="000000" w:themeColor="text1" w:themeTint="FF" w:themeShade="FF"/>
          <w:sz w:val="24"/>
          <w:szCs w:val="24"/>
        </w:rPr>
        <w:t>tudies I have reviewed</w:t>
      </w:r>
      <w:commentRangeEnd w:id="472541791"/>
      <w:r>
        <w:rPr>
          <w:rStyle w:val="CommentReference"/>
        </w:rPr>
        <w:commentReference w:id="472541791"/>
      </w:r>
      <w:r w:rsidRPr="60E93B3E" w:rsidR="104C1D90">
        <w:rPr>
          <w:rFonts w:ascii="Times New Roman" w:hAnsi="Times New Roman" w:eastAsia="Times New Roman" w:cs="Times New Roman"/>
          <w:color w:val="000000" w:themeColor="text1" w:themeTint="FF" w:themeShade="FF"/>
          <w:sz w:val="24"/>
          <w:szCs w:val="24"/>
        </w:rPr>
        <w:t>, the way discrimination is evaluated singles out hate crimes and aggressions be</w:t>
      </w:r>
      <w:r w:rsidRPr="60E93B3E" w:rsidR="2018CB6F">
        <w:rPr>
          <w:rFonts w:ascii="Times New Roman" w:hAnsi="Times New Roman" w:eastAsia="Times New Roman" w:cs="Times New Roman"/>
          <w:color w:val="000000" w:themeColor="text1" w:themeTint="FF" w:themeShade="FF"/>
          <w:sz w:val="24"/>
          <w:szCs w:val="24"/>
        </w:rPr>
        <w:t xml:space="preserve">tween </w:t>
      </w:r>
      <w:r w:rsidRPr="60E93B3E" w:rsidR="10EE1776">
        <w:rPr>
          <w:rFonts w:ascii="Times New Roman" w:hAnsi="Times New Roman" w:eastAsia="Times New Roman" w:cs="Times New Roman"/>
          <w:color w:val="000000" w:themeColor="text1" w:themeTint="FF" w:themeShade="FF"/>
          <w:sz w:val="24"/>
          <w:szCs w:val="24"/>
        </w:rPr>
        <w:t>individuals</w:t>
      </w:r>
      <w:r w:rsidRPr="60E93B3E" w:rsidR="2018CB6F">
        <w:rPr>
          <w:rFonts w:ascii="Times New Roman" w:hAnsi="Times New Roman" w:eastAsia="Times New Roman" w:cs="Times New Roman"/>
          <w:color w:val="000000" w:themeColor="text1" w:themeTint="FF" w:themeShade="FF"/>
          <w:sz w:val="24"/>
          <w:szCs w:val="24"/>
        </w:rPr>
        <w:t xml:space="preserve">. </w:t>
      </w:r>
      <w:commentRangeStart w:id="1331752205"/>
      <w:del w:author="Benjamin Oren Goldman" w:date="2021-04-28T01:44:20.802Z" w:id="755437813">
        <w:r w:rsidRPr="60E93B3E" w:rsidDel="2018CB6F">
          <w:rPr>
            <w:rFonts w:ascii="Times New Roman" w:hAnsi="Times New Roman" w:eastAsia="Times New Roman" w:cs="Times New Roman"/>
            <w:color w:val="000000" w:themeColor="text1" w:themeTint="FF" w:themeShade="FF"/>
            <w:sz w:val="24"/>
            <w:szCs w:val="24"/>
          </w:rPr>
          <w:delText>And</w:delText>
        </w:r>
      </w:del>
      <w:commentRangeEnd w:id="1331752205"/>
      <w:r>
        <w:rPr>
          <w:rStyle w:val="CommentReference"/>
        </w:rPr>
        <w:commentReference w:id="1331752205"/>
      </w:r>
      <w:del w:author="Benjamin Oren Goldman" w:date="2021-04-28T01:44:20.802Z" w:id="820088412">
        <w:r w:rsidRPr="60E93B3E" w:rsidDel="2018CB6F">
          <w:rPr>
            <w:rFonts w:ascii="Times New Roman" w:hAnsi="Times New Roman" w:eastAsia="Times New Roman" w:cs="Times New Roman"/>
            <w:color w:val="000000" w:themeColor="text1" w:themeTint="FF" w:themeShade="FF"/>
            <w:sz w:val="24"/>
            <w:szCs w:val="24"/>
          </w:rPr>
          <w:delText xml:space="preserve"> </w:delText>
        </w:r>
      </w:del>
      <w:r w:rsidRPr="60E93B3E" w:rsidR="2018CB6F">
        <w:rPr>
          <w:rFonts w:ascii="Times New Roman" w:hAnsi="Times New Roman" w:eastAsia="Times New Roman" w:cs="Times New Roman"/>
          <w:color w:val="000000" w:themeColor="text1" w:themeTint="FF" w:themeShade="FF"/>
          <w:sz w:val="24"/>
          <w:szCs w:val="24"/>
        </w:rPr>
        <w:t>although these</w:t>
      </w:r>
      <w:ins w:author="Benjamin Oren Goldman" w:date="2021-04-28T01:44:51.2Z" w:id="934307119">
        <w:r w:rsidRPr="60E93B3E" w:rsidR="485EED4A">
          <w:rPr>
            <w:rFonts w:ascii="Times New Roman" w:hAnsi="Times New Roman" w:eastAsia="Times New Roman" w:cs="Times New Roman"/>
            <w:color w:val="000000" w:themeColor="text1" w:themeTint="FF" w:themeShade="FF"/>
            <w:sz w:val="24"/>
            <w:szCs w:val="24"/>
          </w:rPr>
          <w:t xml:space="preserve"> factors</w:t>
        </w:r>
      </w:ins>
      <w:r w:rsidRPr="60E93B3E" w:rsidR="2018CB6F">
        <w:rPr>
          <w:rFonts w:ascii="Times New Roman" w:hAnsi="Times New Roman" w:eastAsia="Times New Roman" w:cs="Times New Roman"/>
          <w:color w:val="000000" w:themeColor="text1" w:themeTint="FF" w:themeShade="FF"/>
          <w:sz w:val="24"/>
          <w:szCs w:val="24"/>
        </w:rPr>
        <w:t xml:space="preserve"> are still very important, </w:t>
      </w:r>
      <w:ins w:author="Benjamin Oren Goldman" w:date="2021-04-28T01:44:37.136Z" w:id="814732514">
        <w:r w:rsidRPr="60E93B3E" w:rsidR="6D4DC833">
          <w:rPr>
            <w:rFonts w:ascii="Times New Roman" w:hAnsi="Times New Roman" w:eastAsia="Times New Roman" w:cs="Times New Roman"/>
            <w:color w:val="000000" w:themeColor="text1" w:themeTint="FF" w:themeShade="FF"/>
            <w:sz w:val="24"/>
            <w:szCs w:val="24"/>
          </w:rPr>
          <w:t xml:space="preserve">past </w:t>
        </w:r>
        <w:r w:rsidRPr="60E93B3E" w:rsidR="6D4DC833">
          <w:rPr>
            <w:rFonts w:ascii="Times New Roman" w:hAnsi="Times New Roman" w:eastAsia="Times New Roman" w:cs="Times New Roman"/>
            <w:color w:val="000000" w:themeColor="text1" w:themeTint="FF" w:themeShade="FF"/>
            <w:sz w:val="24"/>
            <w:szCs w:val="24"/>
          </w:rPr>
          <w:t>methods</w:t>
        </w:r>
      </w:ins>
      <w:del w:author="Benjamin Oren Goldman" w:date="2021-04-28T01:44:33.701Z" w:id="731936235">
        <w:r w:rsidRPr="60E93B3E" w:rsidDel="2018CB6F">
          <w:rPr>
            <w:rFonts w:ascii="Times New Roman" w:hAnsi="Times New Roman" w:eastAsia="Times New Roman" w:cs="Times New Roman"/>
            <w:color w:val="000000" w:themeColor="text1" w:themeTint="FF" w:themeShade="FF"/>
            <w:sz w:val="24"/>
            <w:szCs w:val="24"/>
          </w:rPr>
          <w:delText>it</w:delText>
        </w:r>
      </w:del>
      <w:r w:rsidRPr="60E93B3E" w:rsidR="2018CB6F">
        <w:rPr>
          <w:rFonts w:ascii="Times New Roman" w:hAnsi="Times New Roman" w:eastAsia="Times New Roman" w:cs="Times New Roman"/>
          <w:color w:val="000000" w:themeColor="text1" w:themeTint="FF" w:themeShade="FF"/>
          <w:sz w:val="24"/>
          <w:szCs w:val="24"/>
        </w:rPr>
        <w:t xml:space="preserve"> leave</w:t>
      </w:r>
      <w:del w:author="Benjamin Oren Goldman" w:date="2021-04-28T01:44:39.492Z" w:id="273526591">
        <w:r w:rsidRPr="60E93B3E" w:rsidDel="2018CB6F">
          <w:rPr>
            <w:rFonts w:ascii="Times New Roman" w:hAnsi="Times New Roman" w:eastAsia="Times New Roman" w:cs="Times New Roman"/>
            <w:color w:val="000000" w:themeColor="text1" w:themeTint="FF" w:themeShade="FF"/>
            <w:sz w:val="24"/>
            <w:szCs w:val="24"/>
          </w:rPr>
          <w:delText>s</w:delText>
        </w:r>
      </w:del>
      <w:r w:rsidRPr="60E93B3E" w:rsidR="2018CB6F">
        <w:rPr>
          <w:rFonts w:ascii="Times New Roman" w:hAnsi="Times New Roman" w:eastAsia="Times New Roman" w:cs="Times New Roman"/>
          <w:color w:val="000000" w:themeColor="text1" w:themeTint="FF" w:themeShade="FF"/>
          <w:sz w:val="24"/>
          <w:szCs w:val="24"/>
        </w:rPr>
        <w:t xml:space="preserve"> out something much bigger and more difficult to tackle. Most people </w:t>
      </w:r>
      <w:del w:author="Benjamin Oren Goldman" w:date="2021-04-28T01:49:19.271Z" w:id="586490769">
        <w:r w:rsidRPr="60E93B3E" w:rsidDel="2018CB6F">
          <w:rPr>
            <w:rFonts w:ascii="Times New Roman" w:hAnsi="Times New Roman" w:eastAsia="Times New Roman" w:cs="Times New Roman"/>
            <w:color w:val="000000" w:themeColor="text1" w:themeTint="FF" w:themeShade="FF"/>
            <w:sz w:val="24"/>
            <w:szCs w:val="24"/>
          </w:rPr>
          <w:delText xml:space="preserve">reading </w:delText>
        </w:r>
      </w:del>
      <w:r w:rsidRPr="60E93B3E" w:rsidR="2018CB6F">
        <w:rPr>
          <w:rFonts w:ascii="Times New Roman" w:hAnsi="Times New Roman" w:eastAsia="Times New Roman" w:cs="Times New Roman"/>
          <w:color w:val="000000" w:themeColor="text1" w:themeTint="FF" w:themeShade="FF"/>
          <w:sz w:val="24"/>
          <w:szCs w:val="24"/>
        </w:rPr>
        <w:t xml:space="preserve">might depersonalize themselves from </w:t>
      </w:r>
      <w:r w:rsidRPr="60E93B3E" w:rsidR="00E4741D">
        <w:rPr>
          <w:rFonts w:ascii="Times New Roman" w:hAnsi="Times New Roman" w:eastAsia="Times New Roman" w:cs="Times New Roman"/>
          <w:color w:val="000000" w:themeColor="text1" w:themeTint="FF" w:themeShade="FF"/>
          <w:sz w:val="24"/>
          <w:szCs w:val="24"/>
        </w:rPr>
        <w:t xml:space="preserve">racism </w:t>
      </w:r>
      <w:r w:rsidRPr="60E93B3E" w:rsidR="2018CB6F">
        <w:rPr>
          <w:rFonts w:ascii="Times New Roman" w:hAnsi="Times New Roman" w:eastAsia="Times New Roman" w:cs="Times New Roman"/>
          <w:color w:val="000000" w:themeColor="text1" w:themeTint="FF" w:themeShade="FF"/>
          <w:sz w:val="24"/>
          <w:szCs w:val="24"/>
        </w:rPr>
        <w:t>because they know they would never “do such</w:t>
      </w:r>
      <w:r w:rsidRPr="60E93B3E" w:rsidR="7A2CD94C">
        <w:rPr>
          <w:rFonts w:ascii="Times New Roman" w:hAnsi="Times New Roman" w:eastAsia="Times New Roman" w:cs="Times New Roman"/>
          <w:color w:val="000000" w:themeColor="text1" w:themeTint="FF" w:themeShade="FF"/>
          <w:sz w:val="24"/>
          <w:szCs w:val="24"/>
        </w:rPr>
        <w:t xml:space="preserve"> a thing”</w:t>
      </w:r>
      <w:r w:rsidRPr="60E93B3E" w:rsidR="00172461">
        <w:rPr>
          <w:rFonts w:ascii="Times New Roman" w:hAnsi="Times New Roman" w:eastAsia="Times New Roman" w:cs="Times New Roman"/>
          <w:color w:val="000000" w:themeColor="text1" w:themeTint="FF" w:themeShade="FF"/>
          <w:sz w:val="24"/>
          <w:szCs w:val="24"/>
        </w:rPr>
        <w:t xml:space="preserve"> which can nullify the impact of studying hate crimes and </w:t>
      </w:r>
      <w:r w:rsidRPr="60E93B3E" w:rsidR="00506451">
        <w:rPr>
          <w:rFonts w:ascii="Times New Roman" w:hAnsi="Times New Roman" w:eastAsia="Times New Roman" w:cs="Times New Roman"/>
          <w:color w:val="000000" w:themeColor="text1" w:themeTint="FF" w:themeShade="FF"/>
          <w:sz w:val="24"/>
          <w:szCs w:val="24"/>
        </w:rPr>
        <w:t>aggressions</w:t>
      </w:r>
      <w:r w:rsidRPr="60E93B3E" w:rsidR="00172461">
        <w:rPr>
          <w:rFonts w:ascii="Times New Roman" w:hAnsi="Times New Roman" w:eastAsia="Times New Roman" w:cs="Times New Roman"/>
          <w:color w:val="000000" w:themeColor="text1" w:themeTint="FF" w:themeShade="FF"/>
          <w:sz w:val="24"/>
          <w:szCs w:val="24"/>
        </w:rPr>
        <w:t>.</w:t>
      </w:r>
      <w:r w:rsidRPr="60E93B3E" w:rsidR="7A2CD94C">
        <w:rPr>
          <w:rFonts w:ascii="Times New Roman" w:hAnsi="Times New Roman" w:eastAsia="Times New Roman" w:cs="Times New Roman"/>
          <w:color w:val="000000" w:themeColor="text1" w:themeTint="FF" w:themeShade="FF"/>
          <w:sz w:val="24"/>
          <w:szCs w:val="24"/>
        </w:rPr>
        <w:t xml:space="preserve"> </w:t>
      </w:r>
      <w:r w:rsidRPr="60E93B3E" w:rsidR="27F54006">
        <w:rPr>
          <w:rFonts w:ascii="Times New Roman" w:hAnsi="Times New Roman" w:eastAsia="Times New Roman" w:cs="Times New Roman"/>
          <w:color w:val="000000" w:themeColor="text1" w:themeTint="FF" w:themeShade="FF"/>
          <w:sz w:val="24"/>
          <w:szCs w:val="24"/>
        </w:rPr>
        <w:t xml:space="preserve">However, when </w:t>
      </w:r>
      <w:del w:author="Benjamin Oren Goldman" w:date="2021-04-28T01:45:14.923Z" w:id="346354136">
        <w:r w:rsidRPr="60E93B3E" w:rsidDel="27F54006">
          <w:rPr>
            <w:rFonts w:ascii="Times New Roman" w:hAnsi="Times New Roman" w:eastAsia="Times New Roman" w:cs="Times New Roman"/>
            <w:color w:val="000000" w:themeColor="text1" w:themeTint="FF" w:themeShade="FF"/>
            <w:sz w:val="24"/>
            <w:szCs w:val="24"/>
          </w:rPr>
          <w:delText>zeroing in</w:delText>
        </w:r>
      </w:del>
      <w:ins w:author="Benjamin Oren Goldman" w:date="2021-04-28T01:45:16.042Z" w:id="159896922">
        <w:r w:rsidRPr="60E93B3E" w:rsidR="4EC583AE">
          <w:rPr>
            <w:rFonts w:ascii="Times New Roman" w:hAnsi="Times New Roman" w:eastAsia="Times New Roman" w:cs="Times New Roman"/>
            <w:color w:val="000000" w:themeColor="text1" w:themeTint="FF" w:themeShade="FF"/>
            <w:sz w:val="24"/>
            <w:szCs w:val="24"/>
          </w:rPr>
          <w:t>focusing</w:t>
        </w:r>
      </w:ins>
      <w:r w:rsidRPr="60E93B3E" w:rsidR="27F54006">
        <w:rPr>
          <w:rFonts w:ascii="Times New Roman" w:hAnsi="Times New Roman" w:eastAsia="Times New Roman" w:cs="Times New Roman"/>
          <w:color w:val="000000" w:themeColor="text1" w:themeTint="FF" w:themeShade="FF"/>
          <w:sz w:val="24"/>
          <w:szCs w:val="24"/>
        </w:rPr>
        <w:t xml:space="preserve"> on institutional and systemic discrimination like unequal housing, bias in the justice system, and unequal employment</w:t>
      </w:r>
      <w:r w:rsidRPr="60E93B3E" w:rsidR="005F3474">
        <w:rPr>
          <w:rFonts w:ascii="Times New Roman" w:hAnsi="Times New Roman" w:eastAsia="Times New Roman" w:cs="Times New Roman"/>
          <w:color w:val="000000" w:themeColor="text1" w:themeTint="FF" w:themeShade="FF"/>
          <w:sz w:val="24"/>
          <w:szCs w:val="24"/>
        </w:rPr>
        <w:t xml:space="preserve">, </w:t>
      </w:r>
      <w:r w:rsidRPr="60E93B3E" w:rsidR="27F54006">
        <w:rPr>
          <w:rFonts w:ascii="Times New Roman" w:hAnsi="Times New Roman" w:eastAsia="Times New Roman" w:cs="Times New Roman"/>
          <w:color w:val="000000" w:themeColor="text1" w:themeTint="FF" w:themeShade="FF"/>
          <w:sz w:val="24"/>
          <w:szCs w:val="24"/>
        </w:rPr>
        <w:t xml:space="preserve">it </w:t>
      </w:r>
      <w:del w:author="Benjamin Oren Goldman" w:date="2021-04-28T01:45:28.663Z" w:id="1837959946">
        <w:r w:rsidRPr="60E93B3E" w:rsidDel="27F54006">
          <w:rPr>
            <w:rFonts w:ascii="Times New Roman" w:hAnsi="Times New Roman" w:eastAsia="Times New Roman" w:cs="Times New Roman"/>
            <w:color w:val="000000" w:themeColor="text1" w:themeTint="FF" w:themeShade="FF"/>
            <w:sz w:val="24"/>
            <w:szCs w:val="24"/>
          </w:rPr>
          <w:delText xml:space="preserve">shows </w:delText>
        </w:r>
      </w:del>
      <w:ins w:author="Benjamin Oren Goldman" w:date="2021-04-28T01:45:30.35Z" w:id="1060141154">
        <w:r w:rsidRPr="60E93B3E" w:rsidR="1849A530">
          <w:rPr>
            <w:rFonts w:ascii="Times New Roman" w:hAnsi="Times New Roman" w:eastAsia="Times New Roman" w:cs="Times New Roman"/>
            <w:color w:val="000000" w:themeColor="text1" w:themeTint="FF" w:themeShade="FF"/>
            <w:sz w:val="24"/>
            <w:szCs w:val="24"/>
          </w:rPr>
          <w:t xml:space="preserve">is clear </w:t>
        </w:r>
      </w:ins>
      <w:r w:rsidRPr="60E93B3E" w:rsidR="27F54006">
        <w:rPr>
          <w:rFonts w:ascii="Times New Roman" w:hAnsi="Times New Roman" w:eastAsia="Times New Roman" w:cs="Times New Roman"/>
          <w:color w:val="000000" w:themeColor="text1" w:themeTint="FF" w:themeShade="FF"/>
          <w:sz w:val="24"/>
          <w:szCs w:val="24"/>
        </w:rPr>
        <w:t>that th</w:t>
      </w:r>
      <w:r w:rsidRPr="60E93B3E" w:rsidR="6B91A616">
        <w:rPr>
          <w:rFonts w:ascii="Times New Roman" w:hAnsi="Times New Roman" w:eastAsia="Times New Roman" w:cs="Times New Roman"/>
          <w:color w:val="000000" w:themeColor="text1" w:themeTint="FF" w:themeShade="FF"/>
          <w:sz w:val="24"/>
          <w:szCs w:val="24"/>
        </w:rPr>
        <w:t>e world’s institutions are largely at fault, not a few bad people</w:t>
      </w:r>
      <w:commentRangeStart w:id="1970385710"/>
      <w:r w:rsidRPr="60E93B3E" w:rsidR="6B91A616">
        <w:rPr>
          <w:rFonts w:ascii="Times New Roman" w:hAnsi="Times New Roman" w:eastAsia="Times New Roman" w:cs="Times New Roman"/>
          <w:color w:val="000000" w:themeColor="text1" w:themeTint="FF" w:themeShade="FF"/>
          <w:sz w:val="24"/>
          <w:szCs w:val="24"/>
        </w:rPr>
        <w:t>.</w:t>
      </w:r>
      <w:commentRangeEnd w:id="1970385710"/>
      <w:r>
        <w:rPr>
          <w:rStyle w:val="CommentReference"/>
        </w:rPr>
        <w:commentReference w:id="1970385710"/>
      </w:r>
      <w:r w:rsidRPr="60E93B3E" w:rsidR="6B91A616">
        <w:rPr>
          <w:rFonts w:ascii="Times New Roman" w:hAnsi="Times New Roman" w:eastAsia="Times New Roman" w:cs="Times New Roman"/>
          <w:color w:val="000000" w:themeColor="text1" w:themeTint="FF" w:themeShade="FF"/>
          <w:sz w:val="24"/>
          <w:szCs w:val="24"/>
        </w:rPr>
        <w:t xml:space="preserve"> </w:t>
      </w:r>
      <w:r w:rsidRPr="60E93B3E" w:rsidR="7E7B9FF7">
        <w:rPr>
          <w:rFonts w:ascii="Times New Roman" w:hAnsi="Times New Roman" w:eastAsia="Times New Roman" w:cs="Times New Roman"/>
          <w:color w:val="000000" w:themeColor="text1" w:themeTint="FF" w:themeShade="FF"/>
          <w:sz w:val="24"/>
          <w:szCs w:val="24"/>
        </w:rPr>
        <w:t>Many studies have revealed that people of color in America</w:t>
      </w:r>
      <w:r w:rsidRPr="60E93B3E" w:rsidR="005F3474">
        <w:rPr>
          <w:rFonts w:ascii="Times New Roman" w:hAnsi="Times New Roman" w:eastAsia="Times New Roman" w:cs="Times New Roman"/>
          <w:color w:val="000000" w:themeColor="text1" w:themeTint="FF" w:themeShade="FF"/>
          <w:sz w:val="24"/>
          <w:szCs w:val="24"/>
        </w:rPr>
        <w:t>,</w:t>
      </w:r>
      <w:r w:rsidRPr="60E93B3E" w:rsidR="7E7B9FF7">
        <w:rPr>
          <w:rFonts w:ascii="Times New Roman" w:hAnsi="Times New Roman" w:eastAsia="Times New Roman" w:cs="Times New Roman"/>
          <w:color w:val="000000" w:themeColor="text1" w:themeTint="FF" w:themeShade="FF"/>
          <w:sz w:val="24"/>
          <w:szCs w:val="24"/>
        </w:rPr>
        <w:t xml:space="preserve"> specifically black Americans</w:t>
      </w:r>
      <w:r w:rsidRPr="60E93B3E" w:rsidR="005F3474">
        <w:rPr>
          <w:rFonts w:ascii="Times New Roman" w:hAnsi="Times New Roman" w:eastAsia="Times New Roman" w:cs="Times New Roman"/>
          <w:color w:val="000000" w:themeColor="text1" w:themeTint="FF" w:themeShade="FF"/>
          <w:sz w:val="24"/>
          <w:szCs w:val="24"/>
        </w:rPr>
        <w:t>,</w:t>
      </w:r>
      <w:r w:rsidRPr="60E93B3E" w:rsidR="7E7B9FF7">
        <w:rPr>
          <w:rFonts w:ascii="Times New Roman" w:hAnsi="Times New Roman" w:eastAsia="Times New Roman" w:cs="Times New Roman"/>
          <w:color w:val="000000" w:themeColor="text1" w:themeTint="FF" w:themeShade="FF"/>
          <w:sz w:val="24"/>
          <w:szCs w:val="24"/>
        </w:rPr>
        <w:t xml:space="preserve"> suffer the most when it comes to </w:t>
      </w:r>
      <w:r w:rsidRPr="60E93B3E" w:rsidR="49ADC956">
        <w:rPr>
          <w:rFonts w:ascii="Times New Roman" w:hAnsi="Times New Roman" w:eastAsia="Times New Roman" w:cs="Times New Roman"/>
          <w:color w:val="000000" w:themeColor="text1" w:themeTint="FF" w:themeShade="FF"/>
          <w:sz w:val="24"/>
          <w:szCs w:val="24"/>
        </w:rPr>
        <w:t>discrimination on both the institutional and interpersonal level</w:t>
      </w:r>
      <w:r w:rsidRPr="60E93B3E" w:rsidR="005F3474">
        <w:rPr>
          <w:rFonts w:ascii="Times New Roman" w:hAnsi="Times New Roman" w:eastAsia="Times New Roman" w:cs="Times New Roman"/>
          <w:color w:val="000000" w:themeColor="text1" w:themeTint="FF" w:themeShade="FF"/>
          <w:sz w:val="24"/>
          <w:szCs w:val="24"/>
        </w:rPr>
        <w:t xml:space="preserve">, </w:t>
      </w:r>
      <w:r w:rsidRPr="60E93B3E" w:rsidR="49ADC956">
        <w:rPr>
          <w:rFonts w:ascii="Times New Roman" w:hAnsi="Times New Roman" w:eastAsia="Times New Roman" w:cs="Times New Roman"/>
          <w:color w:val="000000" w:themeColor="text1" w:themeTint="FF" w:themeShade="FF"/>
          <w:sz w:val="24"/>
          <w:szCs w:val="24"/>
        </w:rPr>
        <w:t xml:space="preserve">but </w:t>
      </w:r>
      <w:r w:rsidRPr="60E93B3E" w:rsidR="00506451">
        <w:rPr>
          <w:rFonts w:ascii="Times New Roman" w:hAnsi="Times New Roman" w:eastAsia="Times New Roman" w:cs="Times New Roman"/>
          <w:color w:val="000000" w:themeColor="text1" w:themeTint="FF" w:themeShade="FF"/>
          <w:sz w:val="24"/>
          <w:szCs w:val="24"/>
        </w:rPr>
        <w:t>only focusing on small encounters</w:t>
      </w:r>
      <w:r w:rsidRPr="60E93B3E" w:rsidR="00506451">
        <w:rPr>
          <w:rFonts w:ascii="Times New Roman" w:hAnsi="Times New Roman" w:eastAsia="Times New Roman" w:cs="Times New Roman"/>
          <w:color w:val="000000" w:themeColor="text1" w:themeTint="FF" w:themeShade="FF"/>
          <w:sz w:val="24"/>
          <w:szCs w:val="24"/>
        </w:rPr>
        <w:t xml:space="preserve"> leaves</w:t>
      </w:r>
      <w:r w:rsidRPr="60E93B3E" w:rsidR="49ADC956">
        <w:rPr>
          <w:rFonts w:ascii="Times New Roman" w:hAnsi="Times New Roman" w:eastAsia="Times New Roman" w:cs="Times New Roman"/>
          <w:color w:val="000000" w:themeColor="text1" w:themeTint="FF" w:themeShade="FF"/>
          <w:sz w:val="24"/>
          <w:szCs w:val="24"/>
        </w:rPr>
        <w:t xml:space="preserve"> out their </w:t>
      </w:r>
      <w:r w:rsidRPr="60E93B3E" w:rsidR="49ADC956">
        <w:rPr>
          <w:rFonts w:ascii="Times New Roman" w:hAnsi="Times New Roman" w:eastAsia="Times New Roman" w:cs="Times New Roman"/>
          <w:color w:val="000000" w:themeColor="text1" w:themeTint="FF" w:themeShade="FF"/>
          <w:sz w:val="24"/>
          <w:szCs w:val="24"/>
        </w:rPr>
        <w:t xml:space="preserve">experiences while also inflating the few experiences of majority groups. Therefore, I hypothesize that </w:t>
      </w:r>
      <w:r w:rsidRPr="60E93B3E" w:rsidR="4CA8E83D">
        <w:rPr>
          <w:rFonts w:ascii="Times New Roman" w:hAnsi="Times New Roman" w:eastAsia="Times New Roman" w:cs="Times New Roman"/>
          <w:color w:val="000000" w:themeColor="text1" w:themeTint="FF" w:themeShade="FF"/>
          <w:sz w:val="24"/>
          <w:szCs w:val="24"/>
        </w:rPr>
        <w:t xml:space="preserve">American people of color experience worse cardiovascular health due to experiences of racial discrimination. </w:t>
      </w:r>
      <w:commentRangeStart w:id="1620980294"/>
      <w:commentRangeEnd w:id="1620980294"/>
      <w:r>
        <w:rPr>
          <w:rStyle w:val="CommentReference"/>
        </w:rPr>
        <w:commentReference w:id="1620980294"/>
      </w:r>
    </w:p>
    <w:p w:rsidR="00D2786D" w:rsidP="00D2786D" w:rsidRDefault="00D2786D" w14:paraId="70A61735" w14:textId="00DF600C">
      <w:pPr>
        <w:spacing w:line="240" w:lineRule="auto"/>
        <w:jc w:val="both"/>
        <w:rPr>
          <w:rFonts w:ascii="Times New Roman" w:hAnsi="Times New Roman" w:eastAsia="Times New Roman" w:cs="Times New Roman"/>
          <w:color w:val="000000" w:themeColor="text1"/>
          <w:sz w:val="24"/>
          <w:szCs w:val="24"/>
          <w:u w:val="single"/>
        </w:rPr>
      </w:pPr>
      <w:r w:rsidRPr="00D2786D">
        <w:rPr>
          <w:rFonts w:ascii="Times New Roman" w:hAnsi="Times New Roman" w:eastAsia="Times New Roman" w:cs="Times New Roman"/>
          <w:color w:val="000000" w:themeColor="text1"/>
          <w:sz w:val="24"/>
          <w:szCs w:val="24"/>
          <w:u w:val="single"/>
        </w:rPr>
        <w:t>References</w:t>
      </w:r>
    </w:p>
    <w:p w:rsidRPr="008D41ED" w:rsidR="008D41ED" w:rsidP="008D41ED" w:rsidRDefault="008D41ED" w14:paraId="3DD32144" w14:textId="641BD3D3">
      <w:pPr>
        <w:pStyle w:val="NormalWeb"/>
      </w:pPr>
      <w:r>
        <w:t xml:space="preserve">Beatty-Moody, Danielle L. “Childhood Socioeconomic Status Is Associated with Psychosocial Resources in African Americans: The Pittsburg Healthy Heart Project.” </w:t>
      </w:r>
      <w:r w:rsidRPr="2E9981E8">
        <w:rPr>
          <w:i/>
          <w:iCs/>
        </w:rPr>
        <w:t>Health Psychology</w:t>
      </w:r>
      <w:r>
        <w:t>, vol. 30, no. 4, July 2011, pp. 472–480.</w:t>
      </w:r>
    </w:p>
    <w:p w:rsidR="00D2786D" w:rsidP="00D2786D" w:rsidRDefault="00D2786D" w14:paraId="0CD0AB19" w14:textId="73D7EE05">
      <w:pPr>
        <w:spacing w:line="240" w:lineRule="auto"/>
        <w:jc w:val="both"/>
        <w:rPr>
          <w:rFonts w:ascii="Times New Roman" w:hAnsi="Times New Roman" w:eastAsia="Times New Roman" w:cs="Times New Roman"/>
          <w:color w:val="000000" w:themeColor="text1"/>
          <w:sz w:val="24"/>
          <w:szCs w:val="24"/>
        </w:rPr>
      </w:pPr>
      <w:r w:rsidRPr="00D2786D">
        <w:rPr>
          <w:rFonts w:ascii="Times New Roman" w:hAnsi="Times New Roman" w:eastAsia="Times New Roman" w:cs="Times New Roman"/>
          <w:color w:val="000000" w:themeColor="text1"/>
          <w:sz w:val="24"/>
          <w:szCs w:val="24"/>
        </w:rPr>
        <w:t>Bell, Kimberly A. “Emotional Response to Perceived Racism and Nocturnal Heart Rate Variability in Young Adult African Americans.” </w:t>
      </w:r>
      <w:r w:rsidRPr="00D2786D">
        <w:rPr>
          <w:rFonts w:ascii="Times New Roman" w:hAnsi="Times New Roman" w:eastAsia="Times New Roman" w:cs="Times New Roman"/>
          <w:i/>
          <w:iCs/>
          <w:color w:val="000000" w:themeColor="text1"/>
          <w:sz w:val="24"/>
          <w:szCs w:val="24"/>
        </w:rPr>
        <w:t>Journal of Psychosomatic Research</w:t>
      </w:r>
      <w:r w:rsidRPr="00D2786D">
        <w:rPr>
          <w:rFonts w:ascii="Times New Roman" w:hAnsi="Times New Roman" w:eastAsia="Times New Roman" w:cs="Times New Roman"/>
          <w:color w:val="000000" w:themeColor="text1"/>
          <w:sz w:val="24"/>
          <w:szCs w:val="24"/>
        </w:rPr>
        <w:t>, vol. 121, Mar. 2019, pp. 88–92.</w:t>
      </w:r>
    </w:p>
    <w:p w:rsidR="00130D25" w:rsidP="00130D25" w:rsidRDefault="00130D25" w14:paraId="56CECA29" w14:textId="52EFE9B1">
      <w:pPr>
        <w:spacing w:after="0" w:line="240" w:lineRule="auto"/>
        <w:rPr>
          <w:rFonts w:ascii="Times New Roman" w:hAnsi="Times New Roman" w:cs="Times New Roman"/>
          <w:sz w:val="24"/>
          <w:szCs w:val="24"/>
        </w:rPr>
      </w:pPr>
      <w:r w:rsidRPr="00130D25">
        <w:rPr>
          <w:rFonts w:ascii="Times New Roman" w:hAnsi="Times New Roman" w:cs="Times New Roman"/>
          <w:sz w:val="24"/>
          <w:szCs w:val="24"/>
        </w:rPr>
        <w:t>Bey, G.S. “Intersectional Effects of Racial and Gender Discrimination on Cardiovascular Health Vary among Black and White Women and Men in the CARDIA Study.” </w:t>
      </w:r>
      <w:r w:rsidRPr="00130D25">
        <w:rPr>
          <w:rFonts w:ascii="Times New Roman" w:hAnsi="Times New Roman" w:cs="Times New Roman"/>
          <w:i/>
          <w:iCs/>
          <w:sz w:val="24"/>
          <w:szCs w:val="24"/>
        </w:rPr>
        <w:t>SSM - Population Health</w:t>
      </w:r>
      <w:r w:rsidRPr="00130D25">
        <w:rPr>
          <w:rFonts w:ascii="Times New Roman" w:hAnsi="Times New Roman" w:cs="Times New Roman"/>
          <w:sz w:val="24"/>
          <w:szCs w:val="24"/>
        </w:rPr>
        <w:t>, vol. 8, 2019.</w:t>
      </w:r>
    </w:p>
    <w:p w:rsidRPr="00D2786D" w:rsidR="00C93B41" w:rsidP="00130D25" w:rsidRDefault="00C93B41" w14:paraId="58E51F10" w14:textId="77777777">
      <w:pPr>
        <w:spacing w:after="0" w:line="240" w:lineRule="auto"/>
        <w:rPr>
          <w:rFonts w:ascii="Times New Roman" w:hAnsi="Times New Roman" w:cs="Times New Roman"/>
          <w:sz w:val="24"/>
          <w:szCs w:val="24"/>
        </w:rPr>
      </w:pPr>
    </w:p>
    <w:p w:rsidR="008D41ED" w:rsidP="008D41ED" w:rsidRDefault="00130D25" w14:paraId="48632FF6" w14:textId="4D383E4C">
      <w:pPr>
        <w:spacing w:after="0" w:line="240" w:lineRule="auto"/>
        <w:rPr>
          <w:rFonts w:ascii="Times New Roman" w:hAnsi="Times New Roman" w:cs="Times New Roman"/>
          <w:sz w:val="24"/>
          <w:szCs w:val="24"/>
        </w:rPr>
      </w:pPr>
      <w:r w:rsidRPr="00130D25">
        <w:rPr>
          <w:rFonts w:ascii="Times New Roman" w:hAnsi="Times New Roman" w:cs="Times New Roman"/>
          <w:sz w:val="24"/>
          <w:szCs w:val="24"/>
        </w:rPr>
        <w:t>Ferdinand K.C., Nasser S.A. Disparate cardiovascular disease rates in African Americans: The role of stress related to self-reported racial discrimination. Mayo Clinic Proceedings. 2017;92(5):689–692.</w:t>
      </w:r>
    </w:p>
    <w:p w:rsidR="008D41ED" w:rsidP="008D41ED" w:rsidRDefault="008D41ED" w14:paraId="01BACDCB" w14:textId="77777777">
      <w:pPr>
        <w:spacing w:after="0" w:line="240" w:lineRule="auto"/>
        <w:rPr>
          <w:rFonts w:ascii="Times New Roman" w:hAnsi="Times New Roman" w:cs="Times New Roman"/>
          <w:sz w:val="24"/>
          <w:szCs w:val="24"/>
        </w:rPr>
      </w:pPr>
    </w:p>
    <w:p w:rsidR="00C93B41" w:rsidP="008D41ED" w:rsidRDefault="008D41ED" w14:paraId="4B78484F" w14:textId="2033C6E9">
      <w:pPr>
        <w:rPr>
          <w:rFonts w:ascii="Times New Roman" w:hAnsi="Times New Roman" w:cs="Times New Roman"/>
          <w:sz w:val="24"/>
          <w:szCs w:val="24"/>
        </w:rPr>
      </w:pPr>
      <w:r w:rsidRPr="008D41ED">
        <w:rPr>
          <w:rFonts w:ascii="Times New Roman" w:hAnsi="Times New Roman" w:cs="Times New Roman"/>
          <w:sz w:val="24"/>
          <w:szCs w:val="24"/>
        </w:rPr>
        <w:t xml:space="preserve">Gee, Gilbert C. “Structural Racism and Health Inequities.” </w:t>
      </w:r>
      <w:r w:rsidRPr="008D41ED">
        <w:rPr>
          <w:rFonts w:ascii="Times New Roman" w:hAnsi="Times New Roman" w:cs="Times New Roman"/>
          <w:i/>
          <w:iCs/>
          <w:sz w:val="24"/>
          <w:szCs w:val="24"/>
        </w:rPr>
        <w:t>Du Bois Rev</w:t>
      </w:r>
      <w:r w:rsidRPr="008D41ED">
        <w:rPr>
          <w:rFonts w:ascii="Times New Roman" w:hAnsi="Times New Roman" w:cs="Times New Roman"/>
          <w:sz w:val="24"/>
          <w:szCs w:val="24"/>
        </w:rPr>
        <w:t>., vol. 8, no. 1, Apr. 2011, pp. 115–132.</w:t>
      </w:r>
    </w:p>
    <w:p w:rsidR="008D41ED" w:rsidP="00130D25" w:rsidRDefault="004B0433" w14:paraId="22ED3CDE" w14:textId="5AF9626E">
      <w:pPr>
        <w:spacing w:after="0" w:line="240" w:lineRule="auto"/>
        <w:rPr>
          <w:rFonts w:ascii="Times New Roman" w:hAnsi="Times New Roman" w:cs="Times New Roman"/>
          <w:sz w:val="24"/>
          <w:szCs w:val="24"/>
        </w:rPr>
      </w:pPr>
      <w:r w:rsidRPr="004B0433">
        <w:rPr>
          <w:rFonts w:ascii="Times New Roman" w:hAnsi="Times New Roman" w:cs="Times New Roman"/>
          <w:sz w:val="24"/>
          <w:szCs w:val="24"/>
        </w:rPr>
        <w:t>Krieger, Nancy. “Experiences of Discrimination: Validity and Reliability of a Self-Report Measure for Population Health Research on Racism and Health.” </w:t>
      </w:r>
      <w:r w:rsidRPr="004B0433">
        <w:rPr>
          <w:rFonts w:ascii="Times New Roman" w:hAnsi="Times New Roman" w:cs="Times New Roman"/>
          <w:i/>
          <w:iCs/>
          <w:sz w:val="24"/>
          <w:szCs w:val="24"/>
        </w:rPr>
        <w:t>Social Science &amp; Medicine</w:t>
      </w:r>
      <w:r w:rsidRPr="004B0433">
        <w:rPr>
          <w:rFonts w:ascii="Times New Roman" w:hAnsi="Times New Roman" w:cs="Times New Roman"/>
          <w:sz w:val="24"/>
          <w:szCs w:val="24"/>
        </w:rPr>
        <w:t>, vol. 61, 2005, pp. 1576–1596.</w:t>
      </w:r>
    </w:p>
    <w:p w:rsidR="008D41ED" w:rsidP="008D41ED" w:rsidRDefault="008D41ED" w14:paraId="78FDF89D" w14:textId="1785FE15">
      <w:pPr>
        <w:spacing w:before="100" w:beforeAutospacing="1" w:after="100" w:afterAutospacing="1" w:line="240" w:lineRule="auto"/>
        <w:rPr>
          <w:rFonts w:ascii="Times New Roman" w:hAnsi="Times New Roman" w:eastAsia="Times New Roman" w:cs="Times New Roman"/>
          <w:sz w:val="24"/>
          <w:szCs w:val="24"/>
        </w:rPr>
      </w:pPr>
      <w:r w:rsidRPr="008D41ED">
        <w:rPr>
          <w:rFonts w:ascii="Times New Roman" w:hAnsi="Times New Roman" w:eastAsia="Times New Roman" w:cs="Times New Roman"/>
          <w:sz w:val="24"/>
          <w:szCs w:val="24"/>
        </w:rPr>
        <w:t xml:space="preserve">Krieger, Nancy. “The Inverse Hazard: Blood Pressure, Sexual Harassment, Racial Discrimination, Workplace Abuse and Occupational Exposures in US Low-Income Black, White, and Latino Workers.” </w:t>
      </w:r>
      <w:r w:rsidRPr="008D41ED">
        <w:rPr>
          <w:rFonts w:ascii="Times New Roman" w:hAnsi="Times New Roman" w:eastAsia="Times New Roman" w:cs="Times New Roman"/>
          <w:i/>
          <w:iCs/>
          <w:sz w:val="24"/>
          <w:szCs w:val="24"/>
        </w:rPr>
        <w:t>Social Science &amp; Medicine</w:t>
      </w:r>
      <w:r w:rsidRPr="008D41ED">
        <w:rPr>
          <w:rFonts w:ascii="Times New Roman" w:hAnsi="Times New Roman" w:eastAsia="Times New Roman" w:cs="Times New Roman"/>
          <w:sz w:val="24"/>
          <w:szCs w:val="24"/>
        </w:rPr>
        <w:t>, vol. 67, 2008, pp. 1970–1981.</w:t>
      </w:r>
    </w:p>
    <w:p w:rsidRPr="008D41ED" w:rsidR="008D41ED" w:rsidP="008D41ED" w:rsidRDefault="008D41ED" w14:paraId="0A7137D6" w14:textId="471E98BA">
      <w:pPr>
        <w:spacing w:before="100" w:beforeAutospacing="1" w:after="100" w:afterAutospacing="1" w:line="240" w:lineRule="auto"/>
        <w:rPr>
          <w:rFonts w:ascii="Times New Roman" w:hAnsi="Times New Roman" w:eastAsia="Times New Roman" w:cs="Times New Roman"/>
          <w:sz w:val="24"/>
          <w:szCs w:val="24"/>
        </w:rPr>
      </w:pPr>
      <w:r w:rsidRPr="008D41ED">
        <w:rPr>
          <w:rFonts w:ascii="Times New Roman" w:hAnsi="Times New Roman" w:eastAsia="Times New Roman" w:cs="Times New Roman"/>
          <w:sz w:val="24"/>
          <w:szCs w:val="24"/>
        </w:rPr>
        <w:t xml:space="preserve">Nystedt, Tanya. “The Association of Self-Reported Discrimination to All-Cause Mortality: A Population-Based Prospective Cohort Study.” </w:t>
      </w:r>
      <w:r w:rsidRPr="008D41ED">
        <w:rPr>
          <w:rFonts w:ascii="Times New Roman" w:hAnsi="Times New Roman" w:eastAsia="Times New Roman" w:cs="Times New Roman"/>
          <w:i/>
          <w:iCs/>
          <w:sz w:val="24"/>
          <w:szCs w:val="24"/>
        </w:rPr>
        <w:t>SSM - Population Health</w:t>
      </w:r>
      <w:r w:rsidRPr="008D41ED">
        <w:rPr>
          <w:rFonts w:ascii="Times New Roman" w:hAnsi="Times New Roman" w:eastAsia="Times New Roman" w:cs="Times New Roman"/>
          <w:sz w:val="24"/>
          <w:szCs w:val="24"/>
        </w:rPr>
        <w:t>, vol. 7, Apr. 2019.</w:t>
      </w:r>
    </w:p>
    <w:p w:rsidRPr="008D41ED" w:rsidR="00C93B41" w:rsidP="008D41ED" w:rsidRDefault="008D41ED" w14:paraId="55D694F6" w14:textId="726897AD">
      <w:pPr>
        <w:spacing w:before="100" w:beforeAutospacing="1" w:after="100" w:afterAutospacing="1" w:line="240" w:lineRule="auto"/>
        <w:rPr>
          <w:rFonts w:ascii="Times New Roman" w:hAnsi="Times New Roman" w:eastAsia="Times New Roman" w:cs="Times New Roman"/>
          <w:sz w:val="24"/>
          <w:szCs w:val="24"/>
        </w:rPr>
      </w:pPr>
      <w:r w:rsidRPr="008D41ED">
        <w:rPr>
          <w:rFonts w:ascii="Times New Roman" w:hAnsi="Times New Roman" w:eastAsia="Times New Roman" w:cs="Times New Roman"/>
          <w:sz w:val="24"/>
          <w:szCs w:val="24"/>
        </w:rPr>
        <w:t>Sl</w:t>
      </w:r>
      <w:r>
        <w:rPr>
          <w:rFonts w:ascii="Times New Roman" w:hAnsi="Times New Roman" w:eastAsia="Times New Roman" w:cs="Times New Roman"/>
          <w:sz w:val="24"/>
          <w:szCs w:val="24"/>
        </w:rPr>
        <w:t>o</w:t>
      </w:r>
      <w:r w:rsidRPr="008D41ED">
        <w:rPr>
          <w:rFonts w:ascii="Times New Roman" w:hAnsi="Times New Roman" w:eastAsia="Times New Roman" w:cs="Times New Roman"/>
          <w:sz w:val="24"/>
          <w:szCs w:val="24"/>
        </w:rPr>
        <w:t xml:space="preserve">pen, Natalie. “Early Life Adversity and Inflammation in African Americans and Whites in the Midlife in the United States Survey.” </w:t>
      </w:r>
      <w:r w:rsidRPr="008D41ED">
        <w:rPr>
          <w:rFonts w:ascii="Times New Roman" w:hAnsi="Times New Roman" w:eastAsia="Times New Roman" w:cs="Times New Roman"/>
          <w:i/>
          <w:iCs/>
          <w:sz w:val="24"/>
          <w:szCs w:val="24"/>
        </w:rPr>
        <w:t>Psychosom Med.</w:t>
      </w:r>
      <w:r w:rsidRPr="008D41ED">
        <w:rPr>
          <w:rFonts w:ascii="Times New Roman" w:hAnsi="Times New Roman" w:eastAsia="Times New Roman" w:cs="Times New Roman"/>
          <w:sz w:val="24"/>
          <w:szCs w:val="24"/>
        </w:rPr>
        <w:t>, vol. 72, no. 7, Sept. 2010, pp. 694–701</w:t>
      </w:r>
      <w:r>
        <w:rPr>
          <w:rFonts w:ascii="Times New Roman" w:hAnsi="Times New Roman" w:eastAsia="Times New Roman" w:cs="Times New Roman"/>
          <w:sz w:val="24"/>
          <w:szCs w:val="24"/>
        </w:rPr>
        <w:t xml:space="preserve">. </w:t>
      </w:r>
    </w:p>
    <w:p w:rsidRPr="004B0433" w:rsidR="004B0433" w:rsidP="004B0433" w:rsidRDefault="004B0433" w14:paraId="2734B8D5" w14:textId="77777777">
      <w:pPr>
        <w:spacing w:after="0" w:line="240" w:lineRule="auto"/>
        <w:rPr>
          <w:rFonts w:ascii="Times New Roman" w:hAnsi="Times New Roman" w:cs="Times New Roman"/>
          <w:sz w:val="24"/>
          <w:szCs w:val="24"/>
        </w:rPr>
      </w:pPr>
      <w:r w:rsidRPr="004B0433">
        <w:rPr>
          <w:rFonts w:ascii="Times New Roman" w:hAnsi="Times New Roman" w:cs="Times New Roman"/>
          <w:sz w:val="24"/>
          <w:szCs w:val="24"/>
        </w:rPr>
        <w:t>Udo T., Grilo C.M. Cardiovascular disease and perceived weight, racial, and gender discrimination in U.S. adults. Journal of Psychosomatic Research. 2017;100:83–88.</w:t>
      </w:r>
    </w:p>
    <w:p w:rsidRPr="00130D25" w:rsidR="008D41ED" w:rsidP="00130D25" w:rsidRDefault="008D41ED" w14:paraId="28CF8F12" w14:textId="77777777">
      <w:pPr>
        <w:spacing w:line="480" w:lineRule="auto"/>
        <w:jc w:val="both"/>
        <w:rPr>
          <w:rFonts w:ascii="Times New Roman" w:hAnsi="Times New Roman" w:eastAsia="Times New Roman" w:cs="Times New Roman"/>
          <w:color w:val="000000" w:themeColor="text1"/>
          <w:sz w:val="32"/>
          <w:szCs w:val="32"/>
        </w:rPr>
      </w:pPr>
    </w:p>
    <w:p w:rsidR="00130D25" w:rsidP="00130D25" w:rsidRDefault="00130D25" w14:paraId="4EB5D196" w14:textId="77777777">
      <w:pPr>
        <w:spacing w:line="480" w:lineRule="auto"/>
        <w:jc w:val="both"/>
        <w:rPr>
          <w:rFonts w:ascii="Times New Roman" w:hAnsi="Times New Roman" w:eastAsia="Times New Roman" w:cs="Times New Roman"/>
          <w:color w:val="000000" w:themeColor="text1"/>
          <w:sz w:val="28"/>
          <w:szCs w:val="28"/>
        </w:rPr>
      </w:pPr>
    </w:p>
    <w:p w:rsidRPr="00130D25" w:rsidR="00130D25" w:rsidP="00130D25" w:rsidRDefault="00130D25" w14:paraId="1993A42E" w14:textId="77777777">
      <w:pPr>
        <w:spacing w:line="240" w:lineRule="auto"/>
        <w:jc w:val="both"/>
        <w:rPr>
          <w:rFonts w:ascii="Times New Roman" w:hAnsi="Times New Roman" w:eastAsia="Times New Roman" w:cs="Times New Roman"/>
          <w:color w:val="000000" w:themeColor="text1"/>
          <w:sz w:val="28"/>
          <w:szCs w:val="28"/>
        </w:rPr>
      </w:pPr>
    </w:p>
    <w:sectPr w:rsidRPr="00130D25" w:rsidR="00130D25">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BG" w:author="Benjamin Oren Goldman" w:date="2021-04-27T21:17:27" w:id="1479084486">
    <w:p w:rsidR="60E93B3E" w:rsidRDefault="60E93B3E" w14:paraId="1D022D3A" w14:textId="08358733">
      <w:pPr>
        <w:pStyle w:val="CommentText"/>
      </w:pPr>
      <w:r w:rsidR="60E93B3E">
        <w:rPr/>
        <w:t>What does this stand for?</w:t>
      </w:r>
      <w:r>
        <w:rPr>
          <w:rStyle w:val="CommentReference"/>
        </w:rPr>
        <w:annotationRef/>
      </w:r>
    </w:p>
  </w:comment>
  <w:comment w:initials="BG" w:author="Benjamin Oren Goldman" w:date="2021-04-27T21:18:52" w:id="386191640">
    <w:p w:rsidR="60E93B3E" w:rsidRDefault="60E93B3E" w14:paraId="003C82E7" w14:textId="7F86ADF4">
      <w:pPr>
        <w:pStyle w:val="CommentText"/>
      </w:pPr>
      <w:r w:rsidR="60E93B3E">
        <w:rPr/>
        <w:t>Put this before methods like a review of literature</w:t>
      </w:r>
      <w:r>
        <w:rPr>
          <w:rStyle w:val="CommentReference"/>
        </w:rPr>
        <w:annotationRef/>
      </w:r>
    </w:p>
  </w:comment>
  <w:comment w:initials="BG" w:author="Benjamin Oren Goldman" w:date="2021-04-27T21:19:41" w:id="758596645">
    <w:p w:rsidR="60E93B3E" w:rsidRDefault="60E93B3E" w14:paraId="26451218" w14:textId="41490883">
      <w:pPr>
        <w:pStyle w:val="CommentText"/>
      </w:pPr>
      <w:r w:rsidR="60E93B3E">
        <w:rPr/>
        <w:t>You should explicitly state the question and hypothesis before doing methodology.</w:t>
      </w:r>
      <w:r>
        <w:rPr>
          <w:rStyle w:val="CommentReference"/>
        </w:rPr>
        <w:annotationRef/>
      </w:r>
    </w:p>
  </w:comment>
  <w:comment w:initials="BG" w:author="Benjamin Oren Goldman" w:date="2021-04-27T21:20:14" w:id="764896695">
    <w:p w:rsidR="60E93B3E" w:rsidRDefault="60E93B3E" w14:paraId="34B3A528" w14:textId="597D6C4F">
      <w:pPr>
        <w:pStyle w:val="CommentText"/>
      </w:pPr>
      <w:r w:rsidR="60E93B3E">
        <w:rPr/>
        <w:t>This may work better at the beginning, up to you</w:t>
      </w:r>
      <w:r>
        <w:rPr>
          <w:rStyle w:val="CommentReference"/>
        </w:rPr>
        <w:annotationRef/>
      </w:r>
    </w:p>
  </w:comment>
  <w:comment w:initials="BG" w:author="Benjamin Oren Goldman" w:date="2021-04-27T21:20:50" w:id="1687310908">
    <w:p w:rsidR="60E93B3E" w:rsidRDefault="60E93B3E" w14:paraId="369D3443" w14:textId="4F581741">
      <w:pPr>
        <w:pStyle w:val="CommentText"/>
      </w:pPr>
      <w:r w:rsidR="60E93B3E">
        <w:rPr/>
        <w:t>Very detailed, good summary. You might want to reorganize things a little bit.</w:t>
      </w:r>
      <w:r>
        <w:rPr>
          <w:rStyle w:val="CommentReference"/>
        </w:rPr>
        <w:annotationRef/>
      </w:r>
    </w:p>
  </w:comment>
  <w:comment w:initials="BG" w:author="Benjamin Oren Goldman" w:date="2021-04-27T21:21:11" w:id="454805068">
    <w:p w:rsidR="60E93B3E" w:rsidRDefault="60E93B3E" w14:paraId="18F62318" w14:textId="20C46930">
      <w:pPr>
        <w:pStyle w:val="CommentText"/>
      </w:pPr>
      <w:r w:rsidR="60E93B3E">
        <w:rPr/>
        <w:t>Good beginning, very nice transitions</w:t>
      </w:r>
      <w:r>
        <w:rPr>
          <w:rStyle w:val="CommentReference"/>
        </w:rPr>
        <w:annotationRef/>
      </w:r>
    </w:p>
  </w:comment>
  <w:comment w:initials="BG" w:author="Benjamin Oren Goldman" w:date="2021-04-27T21:22:58" w:id="573480998">
    <w:p w:rsidR="60E93B3E" w:rsidRDefault="60E93B3E" w14:paraId="772FD42B" w14:textId="208C60DC">
      <w:pPr>
        <w:pStyle w:val="CommentText"/>
      </w:pPr>
      <w:r w:rsidR="60E93B3E">
        <w:rPr/>
        <w:t>Very interesting, never really considered that</w:t>
      </w:r>
      <w:r>
        <w:rPr>
          <w:rStyle w:val="CommentReference"/>
        </w:rPr>
        <w:annotationRef/>
      </w:r>
    </w:p>
  </w:comment>
  <w:comment w:initials="BG" w:author="Benjamin Oren Goldman" w:date="2021-04-27T21:24:52" w:id="1988015333">
    <w:p w:rsidR="60E93B3E" w:rsidRDefault="60E93B3E" w14:paraId="2D068D24" w14:textId="2182FED4">
      <w:pPr>
        <w:pStyle w:val="CommentText"/>
      </w:pPr>
      <w:r w:rsidR="60E93B3E">
        <w:rPr/>
        <w:t>i like the tone/style</w:t>
      </w:r>
      <w:r>
        <w:rPr>
          <w:rStyle w:val="CommentReference"/>
        </w:rPr>
        <w:annotationRef/>
      </w:r>
    </w:p>
  </w:comment>
  <w:comment w:initials="BG" w:author="Benjamin Oren Goldman" w:date="2021-04-27T21:26:58" w:id="78652985">
    <w:p w:rsidR="60E93B3E" w:rsidRDefault="60E93B3E" w14:paraId="563AD4BC" w14:textId="4830DDE2">
      <w:pPr>
        <w:pStyle w:val="CommentText"/>
      </w:pPr>
      <w:r w:rsidR="60E93B3E">
        <w:rPr/>
        <w:t>Maybe clarify how this is shown in the studies. I agree with your conclusion that the survey method is inaccurate because it is reliant on perception and description, but it would be good if there were some kind of data "proving" this.</w:t>
      </w:r>
      <w:r>
        <w:rPr>
          <w:rStyle w:val="CommentReference"/>
        </w:rPr>
        <w:annotationRef/>
      </w:r>
    </w:p>
  </w:comment>
  <w:comment w:initials="BG" w:author="Benjamin Oren Goldman" w:date="2021-04-27T21:30:17" w:id="368760725">
    <w:p w:rsidR="60E93B3E" w:rsidRDefault="60E93B3E" w14:paraId="1AAA049D" w14:textId="2762C70B">
      <w:pPr>
        <w:pStyle w:val="CommentText"/>
      </w:pPr>
      <w:r w:rsidR="60E93B3E">
        <w:rPr/>
        <w:t>I would clarify this last bit, to make sure that the reader does not misinterpret it. Maybe something like  There are no "facts" to speak of, in that the survey responses may not be even correlated with the actual experiences faced.</w:t>
      </w:r>
      <w:r>
        <w:rPr>
          <w:rStyle w:val="CommentReference"/>
        </w:rPr>
        <w:annotationRef/>
      </w:r>
    </w:p>
  </w:comment>
  <w:comment w:initials="BG" w:author="Benjamin Oren Goldman" w:date="2021-04-27T21:34:30" w:id="1008428462">
    <w:p w:rsidR="60E93B3E" w:rsidRDefault="60E93B3E" w14:paraId="5B89B6C6" w14:textId="4669D13E">
      <w:pPr>
        <w:pStyle w:val="CommentText"/>
      </w:pPr>
      <w:r w:rsidR="60E93B3E">
        <w:rPr/>
        <w:t>So in the previous paragraph, you discuss how a survey method may be inaccurate for measuring racism. How does your plan to use the EOD survey address this? It may be that a survey is the best that one can do, but in that case, you should discuss how will response bias affect your results.</w:t>
      </w:r>
      <w:r>
        <w:rPr>
          <w:rStyle w:val="CommentReference"/>
        </w:rPr>
        <w:annotationRef/>
      </w:r>
    </w:p>
  </w:comment>
  <w:comment w:initials="BG" w:author="Benjamin Oren Goldman" w:date="2021-04-27T21:37:27" w:id="857834496">
    <w:p w:rsidR="60E93B3E" w:rsidRDefault="60E93B3E" w14:paraId="457F2762" w14:textId="3375E962">
      <w:pPr>
        <w:pStyle w:val="CommentText"/>
      </w:pPr>
      <w:r w:rsidR="60E93B3E">
        <w:rPr/>
        <w:t>Not sure this is the right diction. Maybe use explain or correlate with?</w:t>
      </w:r>
      <w:r>
        <w:rPr>
          <w:rStyle w:val="CommentReference"/>
        </w:rPr>
        <w:annotationRef/>
      </w:r>
    </w:p>
  </w:comment>
  <w:comment w:initials="BG" w:author="Benjamin Oren Goldman" w:date="2021-04-27T21:38:17" w:id="642977254">
    <w:p w:rsidR="60E93B3E" w:rsidRDefault="60E93B3E" w14:paraId="164AE7E9" w14:textId="1D22565C">
      <w:pPr>
        <w:pStyle w:val="CommentText"/>
      </w:pPr>
      <w:r w:rsidR="60E93B3E">
        <w:rPr/>
        <w:t>Good introduction for what the EOD measures.</w:t>
      </w:r>
      <w:r>
        <w:rPr>
          <w:rStyle w:val="CommentReference"/>
        </w:rPr>
        <w:annotationRef/>
      </w:r>
    </w:p>
  </w:comment>
  <w:comment w:initials="BG" w:author="Benjamin Oren Goldman" w:date="2021-04-27T21:39:54" w:id="671557692">
    <w:p w:rsidR="60E93B3E" w:rsidRDefault="60E93B3E" w14:paraId="03583228" w14:textId="6ED8A039">
      <w:pPr>
        <w:pStyle w:val="CommentText"/>
      </w:pPr>
      <w:r w:rsidR="60E93B3E">
        <w:rPr/>
        <w:t>It might be good to use passive voice here maybe replace with something like "used in this study"</w:t>
      </w:r>
      <w:r>
        <w:rPr>
          <w:rStyle w:val="CommentReference"/>
        </w:rPr>
        <w:annotationRef/>
      </w:r>
    </w:p>
  </w:comment>
  <w:comment w:initials="BG" w:author="Benjamin Oren Goldman" w:date="2021-04-27T21:40:53" w:id="184839381">
    <w:p w:rsidR="60E93B3E" w:rsidRDefault="60E93B3E" w14:paraId="00A86424" w14:textId="541BF3B6">
      <w:pPr>
        <w:pStyle w:val="CommentText"/>
      </w:pPr>
      <w:r w:rsidR="60E93B3E">
        <w:rPr/>
        <w:t>If you say many, you should probably cite more than one</w:t>
      </w:r>
      <w:r>
        <w:rPr>
          <w:rStyle w:val="CommentReference"/>
        </w:rPr>
        <w:annotationRef/>
      </w:r>
    </w:p>
  </w:comment>
  <w:comment w:initials="BG" w:author="Benjamin Oren Goldman" w:date="2021-04-27T21:41:46" w:id="557965152">
    <w:p w:rsidR="60E93B3E" w:rsidRDefault="60E93B3E" w14:paraId="34DAB46C" w14:textId="22A5BC26">
      <w:pPr>
        <w:pStyle w:val="CommentText"/>
      </w:pPr>
      <w:r w:rsidR="60E93B3E">
        <w:rPr/>
        <w:t>So what method of measuring CVH will you use?</w:t>
      </w:r>
      <w:r>
        <w:rPr>
          <w:rStyle w:val="CommentReference"/>
        </w:rPr>
        <w:annotationRef/>
      </w:r>
    </w:p>
  </w:comment>
  <w:comment w:initials="BG" w:author="Benjamin Oren Goldman" w:date="2021-04-27T21:42:07" w:id="1219812510">
    <w:p w:rsidR="60E93B3E" w:rsidRDefault="60E93B3E" w14:paraId="04DA3A3D" w14:textId="032E194C">
      <w:pPr>
        <w:pStyle w:val="CommentText"/>
      </w:pPr>
      <w:r w:rsidR="60E93B3E">
        <w:rPr/>
        <w:t>Is this for your study or their study?</w:t>
      </w:r>
      <w:r>
        <w:rPr>
          <w:rStyle w:val="CommentReference"/>
        </w:rPr>
        <w:annotationRef/>
      </w:r>
    </w:p>
  </w:comment>
  <w:comment w:initials="BG" w:author="Benjamin Oren Goldman" w:date="2021-04-27T21:43:44" w:id="472541791">
    <w:p w:rsidR="60E93B3E" w:rsidRDefault="60E93B3E" w14:paraId="1FF08752" w14:textId="70E73610">
      <w:pPr>
        <w:pStyle w:val="CommentText"/>
      </w:pPr>
      <w:r w:rsidR="60E93B3E">
        <w:rPr/>
        <w:t>If you put it this way, you kind of open yourself up to criticism that you haven't reviewed all the past studies. Maybe replace it with something more objective like "In the vast majority of past studies,"</w:t>
      </w:r>
      <w:r>
        <w:rPr>
          <w:rStyle w:val="CommentReference"/>
        </w:rPr>
        <w:annotationRef/>
      </w:r>
    </w:p>
  </w:comment>
  <w:comment w:initials="BG" w:author="Benjamin Oren Goldman" w:date="2021-04-27T21:45:45" w:id="1970385710">
    <w:p w:rsidR="60E93B3E" w:rsidRDefault="60E93B3E" w14:paraId="1EF13F72" w14:textId="7FDA0079">
      <w:pPr>
        <w:pStyle w:val="CommentText"/>
      </w:pPr>
      <w:r w:rsidR="60E93B3E">
        <w:rPr/>
        <w:t>Very good point</w:t>
      </w:r>
      <w:r>
        <w:rPr>
          <w:rStyle w:val="CommentReference"/>
        </w:rPr>
        <w:annotationRef/>
      </w:r>
    </w:p>
  </w:comment>
  <w:comment w:initials="BG" w:author="Benjamin Oren Goldman" w:date="2021-04-27T21:48:23" w:id="1620980294">
    <w:p w:rsidR="60E93B3E" w:rsidRDefault="60E93B3E" w14:paraId="44DE08C0" w14:textId="12208229">
      <w:pPr>
        <w:pStyle w:val="CommentText"/>
      </w:pPr>
      <w:r w:rsidR="60E93B3E">
        <w:rPr/>
        <w:t>Not sure how this draws from the rest of the paragraph saying that it is necessary to consider institutionalized, constant racism in addition to interpersonal racism. Maybe clarify the dependent variable to reflect how you think that institutional discrimination plays a more significant role.</w:t>
      </w:r>
      <w:r>
        <w:rPr>
          <w:rStyle w:val="CommentReference"/>
        </w:rPr>
        <w:annotationRef/>
      </w:r>
    </w:p>
  </w:comment>
  <w:comment w:initials="BG" w:author="Benjamin Oren Goldman" w:date="2021-04-27T21:48:59" w:id="1331752205">
    <w:p w:rsidR="60E93B3E" w:rsidRDefault="60E93B3E" w14:paraId="6F4A5A95" w14:textId="6F601744">
      <w:pPr>
        <w:pStyle w:val="CommentText"/>
      </w:pPr>
      <w:r w:rsidR="60E93B3E">
        <w:rPr/>
        <w:t>Minor word changes</w:t>
      </w:r>
      <w:r>
        <w:rPr>
          <w:rStyle w:val="CommentReference"/>
        </w:rPr>
        <w:annotationRef/>
      </w:r>
    </w:p>
  </w:comment>
  <w:comment w:initials="BG" w:author="Benjamin Oren Goldman" w:date="2021-04-27T21:54:05" w:id="729828833">
    <w:p w:rsidR="60E93B3E" w:rsidRDefault="60E93B3E" w14:paraId="35902733" w14:textId="655CBA27">
      <w:pPr>
        <w:pStyle w:val="CommentText"/>
      </w:pPr>
      <w:r w:rsidR="60E93B3E">
        <w:rPr/>
        <w:t>This sounds like a hypothesis. You may want to put it before the methods then.</w:t>
      </w:r>
      <w:r>
        <w:rPr>
          <w:rStyle w:val="CommentReference"/>
        </w:rPr>
        <w:annotationRef/>
      </w:r>
    </w:p>
    <w:p w:rsidR="60E93B3E" w:rsidRDefault="60E93B3E" w14:paraId="22F47DD1" w14:textId="2B52DF0C">
      <w:pPr>
        <w:pStyle w:val="CommentText"/>
      </w:pPr>
      <w:r w:rsidR="60E93B3E">
        <w:rPr/>
        <w:t>Also, you should clarify that you expect there to be a causal relationship, not just correlation.</w:t>
      </w:r>
    </w:p>
  </w:comment>
</w:comments>
</file>

<file path=word/commentsExtended.xml><?xml version="1.0" encoding="utf-8"?>
<w15:commentsEx xmlns:mc="http://schemas.openxmlformats.org/markup-compatibility/2006" xmlns:w15="http://schemas.microsoft.com/office/word/2012/wordml" mc:Ignorable="w15">
  <w15:commentEx w15:done="0" w15:paraId="1D022D3A"/>
  <w15:commentEx w15:done="0" w15:paraId="003C82E7"/>
  <w15:commentEx w15:done="0" w15:paraId="26451218"/>
  <w15:commentEx w15:done="0" w15:paraId="34B3A528"/>
  <w15:commentEx w15:done="0" w15:paraId="369D3443"/>
  <w15:commentEx w15:done="0" w15:paraId="18F62318"/>
  <w15:commentEx w15:done="0" w15:paraId="772FD42B"/>
  <w15:commentEx w15:done="0" w15:paraId="2D068D24"/>
  <w15:commentEx w15:done="0" w15:paraId="563AD4BC"/>
  <w15:commentEx w15:done="0" w15:paraId="1AAA049D"/>
  <w15:commentEx w15:done="0" w15:paraId="5B89B6C6"/>
  <w15:commentEx w15:done="0" w15:paraId="457F2762"/>
  <w15:commentEx w15:done="0" w15:paraId="164AE7E9"/>
  <w15:commentEx w15:done="0" w15:paraId="03583228"/>
  <w15:commentEx w15:done="0" w15:paraId="00A86424"/>
  <w15:commentEx w15:done="0" w15:paraId="34DAB46C"/>
  <w15:commentEx w15:done="0" w15:paraId="04DA3A3D"/>
  <w15:commentEx w15:done="0" w15:paraId="1FF08752"/>
  <w15:commentEx w15:done="0" w15:paraId="1EF13F72"/>
  <w15:commentEx w15:done="0" w15:paraId="44DE08C0"/>
  <w15:commentEx w15:done="0" w15:paraId="6F4A5A95"/>
  <w15:commentEx w15:done="0" w15:paraId="22F47DD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87CDE05" w16cex:dateUtc="2021-04-28T01:17:27.966Z"/>
  <w16cex:commentExtensible w16cex:durableId="1BA2BEC9" w16cex:dateUtc="2021-04-28T01:18:52.83Z"/>
  <w16cex:commentExtensible w16cex:durableId="224EF67C" w16cex:dateUtc="2021-04-28T01:19:41.227Z"/>
  <w16cex:commentExtensible w16cex:durableId="3F3968E6" w16cex:dateUtc="2021-04-28T01:20:14.316Z"/>
  <w16cex:commentExtensible w16cex:durableId="42A51166" w16cex:dateUtc="2021-04-28T01:20:50.224Z"/>
  <w16cex:commentExtensible w16cex:durableId="5DD82252" w16cex:dateUtc="2021-04-28T01:21:11.478Z"/>
  <w16cex:commentExtensible w16cex:durableId="6CC8F035" w16cex:dateUtc="2021-04-28T01:22:58.29Z"/>
  <w16cex:commentExtensible w16cex:durableId="384B49B5" w16cex:dateUtc="2021-04-28T01:24:52.712Z"/>
  <w16cex:commentExtensible w16cex:durableId="277CC8B5" w16cex:dateUtc="2021-04-28T01:26:58.696Z"/>
  <w16cex:commentExtensible w16cex:durableId="56C02FC4" w16cex:dateUtc="2021-04-28T01:30:17.416Z"/>
  <w16cex:commentExtensible w16cex:durableId="518C589B" w16cex:dateUtc="2021-04-28T01:34:30.325Z"/>
  <w16cex:commentExtensible w16cex:durableId="78896722" w16cex:dateUtc="2021-04-28T01:37:27.201Z"/>
  <w16cex:commentExtensible w16cex:durableId="4FCF686E" w16cex:dateUtc="2021-04-28T01:38:17.862Z"/>
  <w16cex:commentExtensible w16cex:durableId="05D1950E" w16cex:dateUtc="2021-04-28T01:39:54.907Z"/>
  <w16cex:commentExtensible w16cex:durableId="6C8FFA80" w16cex:dateUtc="2021-04-28T01:40:53.875Z"/>
  <w16cex:commentExtensible w16cex:durableId="05D976DD" w16cex:dateUtc="2021-04-28T01:41:46.833Z"/>
  <w16cex:commentExtensible w16cex:durableId="21488EC3" w16cex:dateUtc="2021-04-28T01:42:07.492Z"/>
  <w16cex:commentExtensible w16cex:durableId="0C50F2C2" w16cex:dateUtc="2021-04-28T01:43:44.763Z"/>
  <w16cex:commentExtensible w16cex:durableId="2DFFC360" w16cex:dateUtc="2021-04-28T01:45:45.749Z"/>
  <w16cex:commentExtensible w16cex:durableId="484A6289" w16cex:dateUtc="2021-04-28T01:48:23.148Z"/>
  <w16cex:commentExtensible w16cex:durableId="34261486" w16cex:dateUtc="2021-04-28T01:48:59.697Z"/>
  <w16cex:commentExtensible w16cex:durableId="70843A3E" w16cex:dateUtc="2021-04-28T01:54:05.248Z"/>
</w16cex:commentsExtensible>
</file>

<file path=word/commentsIds.xml><?xml version="1.0" encoding="utf-8"?>
<w16cid:commentsIds xmlns:mc="http://schemas.openxmlformats.org/markup-compatibility/2006" xmlns:w16cid="http://schemas.microsoft.com/office/word/2016/wordml/cid" mc:Ignorable="w16cid">
  <w16cid:commentId w16cid:paraId="1D022D3A" w16cid:durableId="187CDE05"/>
  <w16cid:commentId w16cid:paraId="003C82E7" w16cid:durableId="1BA2BEC9"/>
  <w16cid:commentId w16cid:paraId="26451218" w16cid:durableId="224EF67C"/>
  <w16cid:commentId w16cid:paraId="34B3A528" w16cid:durableId="3F3968E6"/>
  <w16cid:commentId w16cid:paraId="369D3443" w16cid:durableId="42A51166"/>
  <w16cid:commentId w16cid:paraId="18F62318" w16cid:durableId="5DD82252"/>
  <w16cid:commentId w16cid:paraId="772FD42B" w16cid:durableId="6CC8F035"/>
  <w16cid:commentId w16cid:paraId="2D068D24" w16cid:durableId="384B49B5"/>
  <w16cid:commentId w16cid:paraId="563AD4BC" w16cid:durableId="277CC8B5"/>
  <w16cid:commentId w16cid:paraId="1AAA049D" w16cid:durableId="56C02FC4"/>
  <w16cid:commentId w16cid:paraId="5B89B6C6" w16cid:durableId="518C589B"/>
  <w16cid:commentId w16cid:paraId="457F2762" w16cid:durableId="78896722"/>
  <w16cid:commentId w16cid:paraId="164AE7E9" w16cid:durableId="4FCF686E"/>
  <w16cid:commentId w16cid:paraId="03583228" w16cid:durableId="05D1950E"/>
  <w16cid:commentId w16cid:paraId="00A86424" w16cid:durableId="6C8FFA80"/>
  <w16cid:commentId w16cid:paraId="34DAB46C" w16cid:durableId="05D976DD"/>
  <w16cid:commentId w16cid:paraId="04DA3A3D" w16cid:durableId="21488EC3"/>
  <w16cid:commentId w16cid:paraId="1FF08752" w16cid:durableId="0C50F2C2"/>
  <w16cid:commentId w16cid:paraId="1EF13F72" w16cid:durableId="2DFFC360"/>
  <w16cid:commentId w16cid:paraId="44DE08C0" w16cid:durableId="484A6289"/>
  <w16cid:commentId w16cid:paraId="6F4A5A95" w16cid:durableId="34261486"/>
  <w16cid:commentId w16cid:paraId="22F47DD1" w16cid:durableId="70843A3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5670F6"/>
    <w:multiLevelType w:val="hybridMultilevel"/>
    <w:tmpl w:val="C1D6DF46"/>
    <w:lvl w:ilvl="0" w:tplc="24CE53DE">
      <w:start w:val="1"/>
      <w:numFmt w:val="bullet"/>
      <w:lvlText w:val="¡"/>
      <w:lvlJc w:val="left"/>
      <w:pPr>
        <w:tabs>
          <w:tab w:val="num" w:pos="720"/>
        </w:tabs>
        <w:ind w:left="720" w:hanging="360"/>
      </w:pPr>
      <w:rPr>
        <w:rFonts w:hint="default" w:ascii="Wingdings 2" w:hAnsi="Wingdings 2"/>
      </w:rPr>
    </w:lvl>
    <w:lvl w:ilvl="1" w:tplc="BC803078" w:tentative="1">
      <w:start w:val="1"/>
      <w:numFmt w:val="bullet"/>
      <w:lvlText w:val="¡"/>
      <w:lvlJc w:val="left"/>
      <w:pPr>
        <w:tabs>
          <w:tab w:val="num" w:pos="1440"/>
        </w:tabs>
        <w:ind w:left="1440" w:hanging="360"/>
      </w:pPr>
      <w:rPr>
        <w:rFonts w:hint="default" w:ascii="Wingdings 2" w:hAnsi="Wingdings 2"/>
      </w:rPr>
    </w:lvl>
    <w:lvl w:ilvl="2" w:tplc="CC2653E0" w:tentative="1">
      <w:start w:val="1"/>
      <w:numFmt w:val="bullet"/>
      <w:lvlText w:val="¡"/>
      <w:lvlJc w:val="left"/>
      <w:pPr>
        <w:tabs>
          <w:tab w:val="num" w:pos="2160"/>
        </w:tabs>
        <w:ind w:left="2160" w:hanging="360"/>
      </w:pPr>
      <w:rPr>
        <w:rFonts w:hint="default" w:ascii="Wingdings 2" w:hAnsi="Wingdings 2"/>
      </w:rPr>
    </w:lvl>
    <w:lvl w:ilvl="3" w:tplc="4530BB98" w:tentative="1">
      <w:start w:val="1"/>
      <w:numFmt w:val="bullet"/>
      <w:lvlText w:val="¡"/>
      <w:lvlJc w:val="left"/>
      <w:pPr>
        <w:tabs>
          <w:tab w:val="num" w:pos="2880"/>
        </w:tabs>
        <w:ind w:left="2880" w:hanging="360"/>
      </w:pPr>
      <w:rPr>
        <w:rFonts w:hint="default" w:ascii="Wingdings 2" w:hAnsi="Wingdings 2"/>
      </w:rPr>
    </w:lvl>
    <w:lvl w:ilvl="4" w:tplc="58485592" w:tentative="1">
      <w:start w:val="1"/>
      <w:numFmt w:val="bullet"/>
      <w:lvlText w:val="¡"/>
      <w:lvlJc w:val="left"/>
      <w:pPr>
        <w:tabs>
          <w:tab w:val="num" w:pos="3600"/>
        </w:tabs>
        <w:ind w:left="3600" w:hanging="360"/>
      </w:pPr>
      <w:rPr>
        <w:rFonts w:hint="default" w:ascii="Wingdings 2" w:hAnsi="Wingdings 2"/>
      </w:rPr>
    </w:lvl>
    <w:lvl w:ilvl="5" w:tplc="3A123B34" w:tentative="1">
      <w:start w:val="1"/>
      <w:numFmt w:val="bullet"/>
      <w:lvlText w:val="¡"/>
      <w:lvlJc w:val="left"/>
      <w:pPr>
        <w:tabs>
          <w:tab w:val="num" w:pos="4320"/>
        </w:tabs>
        <w:ind w:left="4320" w:hanging="360"/>
      </w:pPr>
      <w:rPr>
        <w:rFonts w:hint="default" w:ascii="Wingdings 2" w:hAnsi="Wingdings 2"/>
      </w:rPr>
    </w:lvl>
    <w:lvl w:ilvl="6" w:tplc="C5386A60" w:tentative="1">
      <w:start w:val="1"/>
      <w:numFmt w:val="bullet"/>
      <w:lvlText w:val="¡"/>
      <w:lvlJc w:val="left"/>
      <w:pPr>
        <w:tabs>
          <w:tab w:val="num" w:pos="5040"/>
        </w:tabs>
        <w:ind w:left="5040" w:hanging="360"/>
      </w:pPr>
      <w:rPr>
        <w:rFonts w:hint="default" w:ascii="Wingdings 2" w:hAnsi="Wingdings 2"/>
      </w:rPr>
    </w:lvl>
    <w:lvl w:ilvl="7" w:tplc="4FDAE364" w:tentative="1">
      <w:start w:val="1"/>
      <w:numFmt w:val="bullet"/>
      <w:lvlText w:val="¡"/>
      <w:lvlJc w:val="left"/>
      <w:pPr>
        <w:tabs>
          <w:tab w:val="num" w:pos="5760"/>
        </w:tabs>
        <w:ind w:left="5760" w:hanging="360"/>
      </w:pPr>
      <w:rPr>
        <w:rFonts w:hint="default" w:ascii="Wingdings 2" w:hAnsi="Wingdings 2"/>
      </w:rPr>
    </w:lvl>
    <w:lvl w:ilvl="8" w:tplc="168A035C" w:tentative="1">
      <w:start w:val="1"/>
      <w:numFmt w:val="bullet"/>
      <w:lvlText w:val="¡"/>
      <w:lvlJc w:val="left"/>
      <w:pPr>
        <w:tabs>
          <w:tab w:val="num" w:pos="6480"/>
        </w:tabs>
        <w:ind w:left="6480" w:hanging="360"/>
      </w:pPr>
      <w:rPr>
        <w:rFonts w:hint="default" w:ascii="Wingdings 2" w:hAnsi="Wingdings 2"/>
      </w:rPr>
    </w:lvl>
  </w:abstractNum>
  <w:abstractNum w:abstractNumId="1" w15:restartNumberingAfterBreak="0">
    <w:nsid w:val="79AA4952"/>
    <w:multiLevelType w:val="hybridMultilevel"/>
    <w:tmpl w:val="0AC43D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people.xml><?xml version="1.0" encoding="utf-8"?>
<w15:people xmlns:mc="http://schemas.openxmlformats.org/markup-compatibility/2006" xmlns:w15="http://schemas.microsoft.com/office/word/2012/wordml" mc:Ignorable="w15">
  <w15:person w15:author="Benjamin Oren Goldman">
    <w15:presenceInfo w15:providerId="AD" w15:userId="S::bg502257@live.wpcsd.k12.ny.us::08e758f7-bd42-41f6-893e-36b5b16831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2EA5376"/>
    <w:rsid w:val="00034267"/>
    <w:rsid w:val="00130D25"/>
    <w:rsid w:val="00172461"/>
    <w:rsid w:val="00216DE5"/>
    <w:rsid w:val="00241020"/>
    <w:rsid w:val="004B0433"/>
    <w:rsid w:val="004C1A7B"/>
    <w:rsid w:val="00506451"/>
    <w:rsid w:val="005F3474"/>
    <w:rsid w:val="00610D66"/>
    <w:rsid w:val="00702751"/>
    <w:rsid w:val="007F3FD9"/>
    <w:rsid w:val="00852F8A"/>
    <w:rsid w:val="008D41ED"/>
    <w:rsid w:val="00951D90"/>
    <w:rsid w:val="00967559"/>
    <w:rsid w:val="00B83F33"/>
    <w:rsid w:val="00C93B41"/>
    <w:rsid w:val="00D227B4"/>
    <w:rsid w:val="00D2786D"/>
    <w:rsid w:val="00D719E1"/>
    <w:rsid w:val="00DB588B"/>
    <w:rsid w:val="00DD4575"/>
    <w:rsid w:val="00E4741D"/>
    <w:rsid w:val="00F75402"/>
    <w:rsid w:val="02DA711F"/>
    <w:rsid w:val="03917A32"/>
    <w:rsid w:val="05B3EF5B"/>
    <w:rsid w:val="0608D912"/>
    <w:rsid w:val="0616665B"/>
    <w:rsid w:val="06DA60BF"/>
    <w:rsid w:val="06E0FA46"/>
    <w:rsid w:val="06FB0BE8"/>
    <w:rsid w:val="08D6566C"/>
    <w:rsid w:val="099DEE47"/>
    <w:rsid w:val="0AA623E2"/>
    <w:rsid w:val="0C3863A8"/>
    <w:rsid w:val="0C5B5269"/>
    <w:rsid w:val="0CF37E3F"/>
    <w:rsid w:val="0D32ED95"/>
    <w:rsid w:val="0D79F12E"/>
    <w:rsid w:val="0E507437"/>
    <w:rsid w:val="0E56100A"/>
    <w:rsid w:val="0E70A58B"/>
    <w:rsid w:val="0EAC2BFE"/>
    <w:rsid w:val="0EF783D0"/>
    <w:rsid w:val="0F2C242F"/>
    <w:rsid w:val="1046DA66"/>
    <w:rsid w:val="104C1D90"/>
    <w:rsid w:val="108148D9"/>
    <w:rsid w:val="10EE1776"/>
    <w:rsid w:val="10F8F237"/>
    <w:rsid w:val="11357E03"/>
    <w:rsid w:val="114F6906"/>
    <w:rsid w:val="114FF6C0"/>
    <w:rsid w:val="1270CABF"/>
    <w:rsid w:val="12A9EFD0"/>
    <w:rsid w:val="12F1F05A"/>
    <w:rsid w:val="13607B68"/>
    <w:rsid w:val="13E7B23E"/>
    <w:rsid w:val="143B2742"/>
    <w:rsid w:val="14F2FE6B"/>
    <w:rsid w:val="15A3E561"/>
    <w:rsid w:val="15D44A92"/>
    <w:rsid w:val="1643CF9D"/>
    <w:rsid w:val="17679449"/>
    <w:rsid w:val="17AA159E"/>
    <w:rsid w:val="1844E7EE"/>
    <w:rsid w:val="1849A530"/>
    <w:rsid w:val="18892247"/>
    <w:rsid w:val="18D24974"/>
    <w:rsid w:val="18E291E7"/>
    <w:rsid w:val="1926400B"/>
    <w:rsid w:val="199E452F"/>
    <w:rsid w:val="1A228C34"/>
    <w:rsid w:val="1DB16829"/>
    <w:rsid w:val="1E4571AA"/>
    <w:rsid w:val="1EBD3896"/>
    <w:rsid w:val="1F200A3E"/>
    <w:rsid w:val="2018CB6F"/>
    <w:rsid w:val="203D4AAC"/>
    <w:rsid w:val="204E4688"/>
    <w:rsid w:val="2093E8BC"/>
    <w:rsid w:val="212FCBB1"/>
    <w:rsid w:val="217D62D9"/>
    <w:rsid w:val="22400B89"/>
    <w:rsid w:val="229AB417"/>
    <w:rsid w:val="22A2C706"/>
    <w:rsid w:val="22EA5376"/>
    <w:rsid w:val="22F9B3C1"/>
    <w:rsid w:val="23BFD2BA"/>
    <w:rsid w:val="2451C8D6"/>
    <w:rsid w:val="24A99C20"/>
    <w:rsid w:val="25200AB8"/>
    <w:rsid w:val="25A1C8FA"/>
    <w:rsid w:val="2625E441"/>
    <w:rsid w:val="26E4A50E"/>
    <w:rsid w:val="279D4F19"/>
    <w:rsid w:val="27F54006"/>
    <w:rsid w:val="28D7D6AE"/>
    <w:rsid w:val="290DC962"/>
    <w:rsid w:val="296F4C61"/>
    <w:rsid w:val="296F4C61"/>
    <w:rsid w:val="29BF50E7"/>
    <w:rsid w:val="2A3AD947"/>
    <w:rsid w:val="2A40AC8E"/>
    <w:rsid w:val="2A79362C"/>
    <w:rsid w:val="2BADB10E"/>
    <w:rsid w:val="2C2EE7AF"/>
    <w:rsid w:val="2C4F75A8"/>
    <w:rsid w:val="2C6DE9BF"/>
    <w:rsid w:val="2CD9EE9F"/>
    <w:rsid w:val="2CF07456"/>
    <w:rsid w:val="2D43C23A"/>
    <w:rsid w:val="2D85D1AA"/>
    <w:rsid w:val="2D9F3550"/>
    <w:rsid w:val="2E0325DE"/>
    <w:rsid w:val="2EF3E5D3"/>
    <w:rsid w:val="301A508A"/>
    <w:rsid w:val="30925E35"/>
    <w:rsid w:val="328120E3"/>
    <w:rsid w:val="32968C32"/>
    <w:rsid w:val="3422C320"/>
    <w:rsid w:val="3480E49E"/>
    <w:rsid w:val="35298984"/>
    <w:rsid w:val="353C2117"/>
    <w:rsid w:val="375FA0D6"/>
    <w:rsid w:val="38952DDE"/>
    <w:rsid w:val="390D46C0"/>
    <w:rsid w:val="399AFE86"/>
    <w:rsid w:val="3A1A2FDA"/>
    <w:rsid w:val="3A6EF9DF"/>
    <w:rsid w:val="3AA1BD96"/>
    <w:rsid w:val="3AFB17E4"/>
    <w:rsid w:val="3BC12820"/>
    <w:rsid w:val="3C276BB1"/>
    <w:rsid w:val="3C8C2D41"/>
    <w:rsid w:val="3D400D96"/>
    <w:rsid w:val="3D4A748E"/>
    <w:rsid w:val="3D6F45FE"/>
    <w:rsid w:val="3D900056"/>
    <w:rsid w:val="3E2E2F9B"/>
    <w:rsid w:val="3EB7E902"/>
    <w:rsid w:val="3F191965"/>
    <w:rsid w:val="3F337BE4"/>
    <w:rsid w:val="3F5A461B"/>
    <w:rsid w:val="3FE46E04"/>
    <w:rsid w:val="400F275E"/>
    <w:rsid w:val="402AAEFE"/>
    <w:rsid w:val="4094B356"/>
    <w:rsid w:val="4104C021"/>
    <w:rsid w:val="424E90AD"/>
    <w:rsid w:val="42DEE42F"/>
    <w:rsid w:val="4381EAA3"/>
    <w:rsid w:val="43A6CDEC"/>
    <w:rsid w:val="4429C695"/>
    <w:rsid w:val="4456DCF6"/>
    <w:rsid w:val="455DEE7D"/>
    <w:rsid w:val="45A6FD74"/>
    <w:rsid w:val="46036B69"/>
    <w:rsid w:val="473D0468"/>
    <w:rsid w:val="473E8E95"/>
    <w:rsid w:val="477656C0"/>
    <w:rsid w:val="485EED4A"/>
    <w:rsid w:val="489AB802"/>
    <w:rsid w:val="48E0ADF1"/>
    <w:rsid w:val="4949BC44"/>
    <w:rsid w:val="49973D48"/>
    <w:rsid w:val="49ADC956"/>
    <w:rsid w:val="4A6A67B1"/>
    <w:rsid w:val="4B0AF29A"/>
    <w:rsid w:val="4C7C2117"/>
    <w:rsid w:val="4C9ED79B"/>
    <w:rsid w:val="4CA8E83D"/>
    <w:rsid w:val="4CEEC491"/>
    <w:rsid w:val="4E6D4732"/>
    <w:rsid w:val="4EC583AE"/>
    <w:rsid w:val="4EF0710B"/>
    <w:rsid w:val="4F92EB26"/>
    <w:rsid w:val="50332962"/>
    <w:rsid w:val="50690871"/>
    <w:rsid w:val="50D04A2B"/>
    <w:rsid w:val="518B6075"/>
    <w:rsid w:val="51C6A255"/>
    <w:rsid w:val="534E8579"/>
    <w:rsid w:val="53D47F55"/>
    <w:rsid w:val="546CC708"/>
    <w:rsid w:val="552C74CA"/>
    <w:rsid w:val="55C3273B"/>
    <w:rsid w:val="55D60076"/>
    <w:rsid w:val="5699AA45"/>
    <w:rsid w:val="5729FFCF"/>
    <w:rsid w:val="58452EF0"/>
    <w:rsid w:val="58772D4F"/>
    <w:rsid w:val="595B85F9"/>
    <w:rsid w:val="598E8E4C"/>
    <w:rsid w:val="5B320149"/>
    <w:rsid w:val="5B763982"/>
    <w:rsid w:val="5BC9B0EA"/>
    <w:rsid w:val="5C0E0A13"/>
    <w:rsid w:val="5CE33B8B"/>
    <w:rsid w:val="5D72907E"/>
    <w:rsid w:val="5DC9FB8A"/>
    <w:rsid w:val="5E70EC86"/>
    <w:rsid w:val="5E741EFF"/>
    <w:rsid w:val="5E8CD76A"/>
    <w:rsid w:val="5F133878"/>
    <w:rsid w:val="5F2A89C8"/>
    <w:rsid w:val="5F88F4AB"/>
    <w:rsid w:val="6036E365"/>
    <w:rsid w:val="60E3CCE2"/>
    <w:rsid w:val="60E93B3E"/>
    <w:rsid w:val="61458944"/>
    <w:rsid w:val="61826CD8"/>
    <w:rsid w:val="61AEC307"/>
    <w:rsid w:val="62026732"/>
    <w:rsid w:val="62DC8C65"/>
    <w:rsid w:val="63166408"/>
    <w:rsid w:val="631921AC"/>
    <w:rsid w:val="633C13A2"/>
    <w:rsid w:val="63D264EF"/>
    <w:rsid w:val="6487B8C0"/>
    <w:rsid w:val="64CF2604"/>
    <w:rsid w:val="64E3A93C"/>
    <w:rsid w:val="655BD977"/>
    <w:rsid w:val="65915C0E"/>
    <w:rsid w:val="66C07C36"/>
    <w:rsid w:val="6849451D"/>
    <w:rsid w:val="684E7F41"/>
    <w:rsid w:val="6AC1A0C0"/>
    <w:rsid w:val="6B402C5B"/>
    <w:rsid w:val="6B91A616"/>
    <w:rsid w:val="6B9B84CF"/>
    <w:rsid w:val="6BCA62A7"/>
    <w:rsid w:val="6C26F29E"/>
    <w:rsid w:val="6C74B8F2"/>
    <w:rsid w:val="6CBD459B"/>
    <w:rsid w:val="6D4DC833"/>
    <w:rsid w:val="6D5597FF"/>
    <w:rsid w:val="6D687105"/>
    <w:rsid w:val="6E3ACB66"/>
    <w:rsid w:val="6E3BF960"/>
    <w:rsid w:val="6EA13AD7"/>
    <w:rsid w:val="6F109987"/>
    <w:rsid w:val="707D8D32"/>
    <w:rsid w:val="70FAC2FE"/>
    <w:rsid w:val="738158D2"/>
    <w:rsid w:val="73DE0125"/>
    <w:rsid w:val="73ECE216"/>
    <w:rsid w:val="741F30FF"/>
    <w:rsid w:val="742A940B"/>
    <w:rsid w:val="756A5983"/>
    <w:rsid w:val="756FA880"/>
    <w:rsid w:val="7574105A"/>
    <w:rsid w:val="7595416C"/>
    <w:rsid w:val="75E54526"/>
    <w:rsid w:val="760D5F56"/>
    <w:rsid w:val="76914754"/>
    <w:rsid w:val="77281701"/>
    <w:rsid w:val="78211ECE"/>
    <w:rsid w:val="7998F252"/>
    <w:rsid w:val="79C0975C"/>
    <w:rsid w:val="79E47673"/>
    <w:rsid w:val="7A2CD94C"/>
    <w:rsid w:val="7A7E82E4"/>
    <w:rsid w:val="7AF3489E"/>
    <w:rsid w:val="7B0970AF"/>
    <w:rsid w:val="7B52E223"/>
    <w:rsid w:val="7B70D79D"/>
    <w:rsid w:val="7B9586E2"/>
    <w:rsid w:val="7C7C69EC"/>
    <w:rsid w:val="7C7CC54A"/>
    <w:rsid w:val="7D1DCA09"/>
    <w:rsid w:val="7E7B9FF7"/>
    <w:rsid w:val="7F3C19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A5376"/>
  <w15:chartTrackingRefBased/>
  <w15:docId w15:val="{E6A66070-631D-474F-AD4D-22B24E917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D41ED"/>
    <w:pPr>
      <w:ind w:left="720"/>
      <w:contextualSpacing/>
    </w:pPr>
  </w:style>
  <w:style w:type="paragraph" w:styleId="NormalWeb">
    <w:name w:val="Normal (Web)"/>
    <w:basedOn w:val="Normal"/>
    <w:uiPriority w:val="99"/>
    <w:unhideWhenUsed/>
    <w:rsid w:val="008D41ED"/>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omments" Target="/word/comments.xml" Id="R7e0e5e1943764564" /><Relationship Type="http://schemas.microsoft.com/office/2011/relationships/people" Target="/word/people.xml" Id="Rab51fa750d034735" /><Relationship Type="http://schemas.microsoft.com/office/2011/relationships/commentsExtended" Target="/word/commentsExtended.xml" Id="R3c94fb86d0c943ae" /><Relationship Type="http://schemas.microsoft.com/office/2016/09/relationships/commentsIds" Target="/word/commentsIds.xml" Id="Re5b9bbb941a7465b" /><Relationship Type="http://schemas.microsoft.com/office/2018/08/relationships/commentsExtensible" Target="/word/commentsExtensible.xml" Id="R0cb32cd9aa284fd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Isabelle Zara John</dc:creator>
  <keywords/>
  <dc:description/>
  <lastModifiedBy>Benjamin Oren Goldman</lastModifiedBy>
  <revision>19</revision>
  <dcterms:created xsi:type="dcterms:W3CDTF">2020-09-09T19:59:00.0000000Z</dcterms:created>
  <dcterms:modified xsi:type="dcterms:W3CDTF">2021-04-28T01:54:16.7319641Z</dcterms:modified>
</coreProperties>
</file>